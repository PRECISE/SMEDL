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8D6" w:rsidRDefault="00D228D6" w:rsidP="00D228D6">
      <w:pPr>
        <w:autoSpaceDE w:val="0"/>
        <w:autoSpaceDN w:val="0"/>
        <w:adjustRightInd w:val="0"/>
        <w:spacing w:after="0"/>
        <w:rPr>
          <w:rFonts w:ascii="Verdana" w:hAnsi="Verdana" w:cs="Verdana"/>
          <w:sz w:val="18"/>
          <w:szCs w:val="18"/>
        </w:rPr>
      </w:pPr>
    </w:p>
    <w:p w:rsidR="000B21A6" w:rsidRPr="004B1E23" w:rsidRDefault="00B04494" w:rsidP="0079272F">
      <w:pPr>
        <w:pStyle w:val="Title"/>
        <w:rPr>
          <w:rFonts w:eastAsia="Times New Roman"/>
          <w:sz w:val="32"/>
          <w:szCs w:val="32"/>
        </w:rPr>
      </w:pPr>
      <w:r w:rsidRPr="004B1E23">
        <w:rPr>
          <w:rFonts w:eastAsia="Times New Roman"/>
          <w:sz w:val="32"/>
          <w:szCs w:val="32"/>
        </w:rPr>
        <w:t>Progressive Model Generation for Adaptive Resilient System Software</w:t>
      </w:r>
    </w:p>
    <w:p w:rsidR="000B21A6" w:rsidRPr="004B1E23" w:rsidRDefault="000B21A6" w:rsidP="000B21A6">
      <w:pPr>
        <w:spacing w:after="0"/>
        <w:jc w:val="center"/>
        <w:rPr>
          <w:sz w:val="28"/>
          <w:szCs w:val="28"/>
        </w:rPr>
      </w:pPr>
      <w:r w:rsidRPr="004B1E23">
        <w:rPr>
          <w:sz w:val="28"/>
          <w:szCs w:val="28"/>
        </w:rPr>
        <w:t>Topic number:  N</w:t>
      </w:r>
      <w:r w:rsidR="00B04494" w:rsidRPr="004B1E23">
        <w:rPr>
          <w:sz w:val="28"/>
          <w:szCs w:val="28"/>
        </w:rPr>
        <w:t>13A</w:t>
      </w:r>
      <w:r w:rsidRPr="004B1E23">
        <w:rPr>
          <w:sz w:val="28"/>
          <w:szCs w:val="28"/>
        </w:rPr>
        <w:t>-</w:t>
      </w:r>
      <w:r w:rsidR="00B04494" w:rsidRPr="004B1E23">
        <w:rPr>
          <w:sz w:val="28"/>
          <w:szCs w:val="28"/>
        </w:rPr>
        <w:t>T014</w:t>
      </w:r>
    </w:p>
    <w:p w:rsidR="000B21A6" w:rsidRPr="004B1E23" w:rsidRDefault="000B21A6" w:rsidP="000B21A6">
      <w:pPr>
        <w:spacing w:after="0"/>
        <w:jc w:val="center"/>
        <w:rPr>
          <w:sz w:val="28"/>
          <w:szCs w:val="28"/>
        </w:rPr>
      </w:pPr>
      <w:r w:rsidRPr="004B1E23">
        <w:rPr>
          <w:sz w:val="28"/>
          <w:szCs w:val="28"/>
        </w:rPr>
        <w:t xml:space="preserve">Award No:  </w:t>
      </w:r>
      <w:r w:rsidR="009F2491" w:rsidRPr="004B1E23">
        <w:rPr>
          <w:sz w:val="28"/>
          <w:szCs w:val="28"/>
        </w:rPr>
        <w:t>N00014-1</w:t>
      </w:r>
      <w:r w:rsidR="00B04494" w:rsidRPr="004B1E23">
        <w:rPr>
          <w:sz w:val="28"/>
          <w:szCs w:val="28"/>
        </w:rPr>
        <w:t>3</w:t>
      </w:r>
      <w:r w:rsidR="009F2491" w:rsidRPr="004B1E23">
        <w:rPr>
          <w:sz w:val="28"/>
          <w:szCs w:val="28"/>
        </w:rPr>
        <w:t>-</w:t>
      </w:r>
      <w:r w:rsidR="00B04494" w:rsidRPr="004B1E23">
        <w:rPr>
          <w:sz w:val="28"/>
          <w:szCs w:val="28"/>
        </w:rPr>
        <w:t>P</w:t>
      </w:r>
      <w:r w:rsidR="009F2491" w:rsidRPr="004B1E23">
        <w:rPr>
          <w:sz w:val="28"/>
          <w:szCs w:val="28"/>
        </w:rPr>
        <w:t>-</w:t>
      </w:r>
      <w:r w:rsidR="00B04494" w:rsidRPr="004B1E23">
        <w:rPr>
          <w:sz w:val="28"/>
          <w:szCs w:val="28"/>
        </w:rPr>
        <w:t>1175</w:t>
      </w:r>
    </w:p>
    <w:p w:rsidR="000B21A6" w:rsidRPr="00352EE1" w:rsidRDefault="000B21A6" w:rsidP="000B21A6">
      <w:pPr>
        <w:spacing w:after="0"/>
        <w:jc w:val="center"/>
        <w:rPr>
          <w:szCs w:val="24"/>
        </w:rPr>
      </w:pPr>
      <w:r w:rsidRPr="00352EE1">
        <w:rPr>
          <w:szCs w:val="24"/>
        </w:rPr>
        <w:t>(UNCLASSIFIED)</w:t>
      </w:r>
    </w:p>
    <w:p w:rsidR="000B21A6" w:rsidRDefault="000B21A6" w:rsidP="000B21A6">
      <w:pPr>
        <w:spacing w:after="0"/>
        <w:jc w:val="center"/>
        <w:rPr>
          <w:rFonts w:asciiTheme="minorHAnsi" w:hAnsiTheme="minorHAnsi" w:cstheme="minorHAnsi"/>
          <w:szCs w:val="24"/>
        </w:rPr>
      </w:pPr>
      <w:r w:rsidRPr="00352EE1">
        <w:rPr>
          <w:rFonts w:asciiTheme="minorHAnsi" w:hAnsiTheme="minorHAnsi" w:cstheme="minorHAnsi"/>
          <w:szCs w:val="24"/>
        </w:rPr>
        <w:t>Issued By:</w:t>
      </w:r>
      <w:r w:rsidRPr="00352EE1">
        <w:rPr>
          <w:rFonts w:asciiTheme="minorHAnsi" w:hAnsiTheme="minorHAnsi" w:cstheme="minorHAnsi"/>
          <w:szCs w:val="24"/>
        </w:rPr>
        <w:tab/>
        <w:t>Office of Naval Research</w:t>
      </w:r>
    </w:p>
    <w:p w:rsidR="000B21A6" w:rsidRDefault="000B21A6" w:rsidP="000B21A6">
      <w:pPr>
        <w:spacing w:after="0"/>
        <w:jc w:val="center"/>
        <w:rPr>
          <w:b/>
          <w:szCs w:val="24"/>
        </w:rPr>
      </w:pPr>
    </w:p>
    <w:tbl>
      <w:tblPr>
        <w:tblW w:w="0" w:type="auto"/>
        <w:jc w:val="center"/>
        <w:tblLook w:val="00A0"/>
      </w:tblPr>
      <w:tblGrid>
        <w:gridCol w:w="3168"/>
        <w:gridCol w:w="3600"/>
      </w:tblGrid>
      <w:tr w:rsidR="004B1E23" w:rsidRPr="00AC4CDD" w:rsidTr="004B1E23">
        <w:trPr>
          <w:jc w:val="center"/>
        </w:trPr>
        <w:tc>
          <w:tcPr>
            <w:tcW w:w="3168" w:type="dxa"/>
          </w:tcPr>
          <w:p w:rsidR="004B1E23" w:rsidRPr="00AC4CDD" w:rsidRDefault="004B1E23" w:rsidP="00F05F8E">
            <w:pPr>
              <w:spacing w:after="0"/>
              <w:rPr>
                <w:b/>
              </w:rPr>
            </w:pPr>
            <w:r w:rsidRPr="00AC4CDD">
              <w:rPr>
                <w:b/>
              </w:rPr>
              <w:t>Lead Organization:</w:t>
            </w:r>
          </w:p>
          <w:p w:rsidR="004B1E23" w:rsidRPr="00AC4CDD" w:rsidRDefault="004B1E23" w:rsidP="00F05F8E">
            <w:pPr>
              <w:spacing w:after="0"/>
            </w:pPr>
            <w:r>
              <w:rPr>
                <w:noProof/>
              </w:rPr>
              <w:drawing>
                <wp:inline distT="0" distB="0" distL="0" distR="0">
                  <wp:extent cx="971550" cy="276225"/>
                  <wp:effectExtent l="0" t="0" r="0" b="9525"/>
                  <wp:docPr id="9" name="Picture 9" descr="Grammatech-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mmatech-Logo1.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1550" cy="276225"/>
                          </a:xfrm>
                          <a:prstGeom prst="rect">
                            <a:avLst/>
                          </a:prstGeom>
                          <a:noFill/>
                          <a:ln>
                            <a:noFill/>
                          </a:ln>
                        </pic:spPr>
                      </pic:pic>
                    </a:graphicData>
                  </a:graphic>
                </wp:inline>
              </w:drawing>
            </w:r>
          </w:p>
          <w:p w:rsidR="004B1E23" w:rsidRPr="00AC4CDD" w:rsidRDefault="004B1E23" w:rsidP="00F05F8E">
            <w:pPr>
              <w:spacing w:after="0"/>
            </w:pPr>
            <w:r w:rsidRPr="00AC4CDD">
              <w:t>GrammaTech, Inc.</w:t>
            </w:r>
          </w:p>
          <w:p w:rsidR="004B1E23" w:rsidRPr="00AC4CDD" w:rsidRDefault="004B1E23" w:rsidP="00F05F8E">
            <w:pPr>
              <w:spacing w:after="0"/>
            </w:pPr>
            <w:r w:rsidRPr="00AC4CDD">
              <w:t>531 Esty Street</w:t>
            </w:r>
          </w:p>
          <w:p w:rsidR="004B1E23" w:rsidRPr="00AC4CDD" w:rsidRDefault="004B1E23" w:rsidP="00F05F8E">
            <w:pPr>
              <w:spacing w:after="0"/>
            </w:pPr>
            <w:r w:rsidRPr="00AC4CDD">
              <w:t>Ithaca, NY 14850</w:t>
            </w:r>
          </w:p>
          <w:p w:rsidR="004B1E23" w:rsidRPr="00AC4CDD" w:rsidRDefault="004B1E23" w:rsidP="004B1E23">
            <w:pPr>
              <w:spacing w:after="0"/>
            </w:pPr>
          </w:p>
        </w:tc>
        <w:tc>
          <w:tcPr>
            <w:tcW w:w="3600" w:type="dxa"/>
          </w:tcPr>
          <w:p w:rsidR="004B1E23" w:rsidRPr="00AC4CDD" w:rsidRDefault="00BF1645" w:rsidP="00F05F8E">
            <w:pPr>
              <w:spacing w:after="0"/>
              <w:rPr>
                <w:b/>
              </w:rPr>
            </w:pPr>
            <w:r>
              <w:rPr>
                <w:b/>
              </w:rPr>
              <w:t>Principal Investigator/Preparer:</w:t>
            </w:r>
          </w:p>
          <w:p w:rsidR="004B1E23" w:rsidRPr="00AC4CDD" w:rsidRDefault="004B1E23" w:rsidP="004B1E23">
            <w:pPr>
              <w:spacing w:after="0"/>
              <w:jc w:val="left"/>
            </w:pPr>
            <w:r>
              <w:t>Michael McDougall</w:t>
            </w:r>
            <w:r w:rsidRPr="00AC4CDD">
              <w:t>, Ph.D.</w:t>
            </w:r>
          </w:p>
          <w:p w:rsidR="004B1E23" w:rsidRPr="00AC4CDD" w:rsidRDefault="004B1E23" w:rsidP="004B1E23">
            <w:pPr>
              <w:spacing w:after="0"/>
              <w:jc w:val="left"/>
            </w:pPr>
            <w:r w:rsidRPr="00AC4CDD">
              <w:t>GrammaTech, Inc.</w:t>
            </w:r>
          </w:p>
          <w:p w:rsidR="004B1E23" w:rsidRPr="00AC4CDD" w:rsidRDefault="004B1E23" w:rsidP="004B1E23">
            <w:pPr>
              <w:spacing w:after="0"/>
              <w:jc w:val="left"/>
            </w:pPr>
            <w:r w:rsidRPr="00AC4CDD">
              <w:t>531 Esty Street</w:t>
            </w:r>
          </w:p>
          <w:p w:rsidR="004B1E23" w:rsidRPr="00AC4CDD" w:rsidRDefault="004B1E23" w:rsidP="004B1E23">
            <w:pPr>
              <w:spacing w:after="0"/>
              <w:jc w:val="left"/>
            </w:pPr>
            <w:r w:rsidRPr="00AC4CDD">
              <w:t>Ithaca, NY 14850</w:t>
            </w:r>
          </w:p>
          <w:p w:rsidR="004B1E23" w:rsidRPr="00AC4CDD" w:rsidRDefault="004B1E23" w:rsidP="004B1E23">
            <w:pPr>
              <w:spacing w:after="0"/>
              <w:jc w:val="left"/>
            </w:pPr>
            <w:r w:rsidRPr="00AC4CDD">
              <w:t>(607) 273-7340 x. 1</w:t>
            </w:r>
            <w:r>
              <w:t>27</w:t>
            </w:r>
            <w:r w:rsidRPr="00AC4CDD">
              <w:t xml:space="preserve"> m</w:t>
            </w:r>
            <w:r>
              <w:t>cdougall</w:t>
            </w:r>
            <w:r w:rsidRPr="00AC4CDD">
              <w:t>@grammatech.com</w:t>
            </w:r>
          </w:p>
        </w:tc>
      </w:tr>
      <w:tr w:rsidR="004B1E23" w:rsidRPr="00AC4CDD" w:rsidTr="004B1E23">
        <w:trPr>
          <w:jc w:val="center"/>
        </w:trPr>
        <w:tc>
          <w:tcPr>
            <w:tcW w:w="3168" w:type="dxa"/>
          </w:tcPr>
          <w:p w:rsidR="004B1E23" w:rsidRPr="00AC4CDD" w:rsidRDefault="004B1E23" w:rsidP="00F05F8E">
            <w:pPr>
              <w:spacing w:after="0"/>
              <w:rPr>
                <w:b/>
              </w:rPr>
            </w:pPr>
            <w:commentRangeStart w:id="0"/>
            <w:r w:rsidRPr="00AC4CDD">
              <w:rPr>
                <w:b/>
              </w:rPr>
              <w:t>Subcontractor:</w:t>
            </w:r>
          </w:p>
          <w:p w:rsidR="004B1E23" w:rsidRDefault="004B1E23" w:rsidP="00F05F8E">
            <w:pPr>
              <w:spacing w:after="0"/>
              <w:rPr>
                <w:ins w:id="1" w:author="sokolsky" w:date="2014-01-27T20:20:00Z"/>
              </w:rPr>
            </w:pPr>
            <w:r w:rsidRPr="009B51D4">
              <w:t xml:space="preserve">University of </w:t>
            </w:r>
            <w:r>
              <w:t>Pennsylvania</w:t>
            </w:r>
          </w:p>
          <w:p w:rsidR="000D5954" w:rsidRDefault="000D5954" w:rsidP="00F05F8E">
            <w:pPr>
              <w:spacing w:after="0"/>
            </w:pPr>
            <w:ins w:id="2" w:author="sokolsky" w:date="2014-01-27T20:20:00Z">
              <w:r>
                <w:t>3451 Walnut Street</w:t>
              </w:r>
            </w:ins>
          </w:p>
          <w:p w:rsidR="004B1E23" w:rsidRPr="00AC4CDD" w:rsidRDefault="000D5954" w:rsidP="004B1E23">
            <w:pPr>
              <w:spacing w:after="0"/>
            </w:pPr>
            <w:ins w:id="3" w:author="sokolsky" w:date="2014-01-27T20:20:00Z">
              <w:r w:rsidRPr="000D5954">
                <w:t>Philadelphia PA 19104-6205</w:t>
              </w:r>
            </w:ins>
          </w:p>
        </w:tc>
        <w:tc>
          <w:tcPr>
            <w:tcW w:w="3600" w:type="dxa"/>
          </w:tcPr>
          <w:p w:rsidR="004B1E23" w:rsidRPr="00AC4CDD" w:rsidRDefault="004B1E23" w:rsidP="00F05F8E">
            <w:pPr>
              <w:spacing w:after="0"/>
              <w:rPr>
                <w:b/>
              </w:rPr>
            </w:pPr>
            <w:r w:rsidRPr="00AC4CDD">
              <w:rPr>
                <w:b/>
              </w:rPr>
              <w:t>Technical POC:</w:t>
            </w:r>
            <w:r w:rsidRPr="00AC4CDD">
              <w:rPr>
                <w:b/>
              </w:rPr>
              <w:tab/>
            </w:r>
          </w:p>
          <w:p w:rsidR="004B1E23" w:rsidRDefault="004B1E23" w:rsidP="00F05F8E">
            <w:pPr>
              <w:spacing w:after="0"/>
            </w:pPr>
            <w:r>
              <w:t>Oleg Sokolsky</w:t>
            </w:r>
            <w:commentRangeEnd w:id="0"/>
            <w:r>
              <w:rPr>
                <w:rStyle w:val="CommentReference"/>
              </w:rPr>
              <w:commentReference w:id="0"/>
            </w:r>
          </w:p>
          <w:p w:rsidR="000D5954" w:rsidRDefault="000D5954" w:rsidP="000D5954">
            <w:pPr>
              <w:spacing w:after="0"/>
              <w:rPr>
                <w:ins w:id="4" w:author="sokolsky" w:date="2014-01-27T20:19:00Z"/>
              </w:rPr>
            </w:pPr>
            <w:ins w:id="5" w:author="sokolsky" w:date="2014-01-27T20:19:00Z">
              <w:r>
                <w:t>Department of Computer and Information Science</w:t>
              </w:r>
            </w:ins>
          </w:p>
          <w:p w:rsidR="000D5954" w:rsidRDefault="000D5954" w:rsidP="000D5954">
            <w:pPr>
              <w:spacing w:after="0"/>
              <w:rPr>
                <w:ins w:id="6" w:author="sokolsky" w:date="2014-01-27T20:19:00Z"/>
              </w:rPr>
            </w:pPr>
            <w:ins w:id="7" w:author="sokolsky" w:date="2014-01-27T20:19:00Z">
              <w:r>
                <w:t>University of Pennsylvania</w:t>
              </w:r>
            </w:ins>
          </w:p>
          <w:p w:rsidR="000D5954" w:rsidRDefault="000D5954" w:rsidP="000D5954">
            <w:pPr>
              <w:spacing w:after="0"/>
              <w:rPr>
                <w:ins w:id="8" w:author="sokolsky" w:date="2014-01-27T20:19:00Z"/>
              </w:rPr>
            </w:pPr>
            <w:ins w:id="9" w:author="sokolsky" w:date="2014-01-27T20:19:00Z">
              <w:r>
                <w:t>3330 Walnut Street</w:t>
              </w:r>
            </w:ins>
          </w:p>
          <w:p w:rsidR="000D5954" w:rsidRDefault="000D5954" w:rsidP="000D5954">
            <w:pPr>
              <w:spacing w:after="0"/>
              <w:rPr>
                <w:ins w:id="10" w:author="sokolsky" w:date="2014-01-27T20:20:00Z"/>
              </w:rPr>
            </w:pPr>
            <w:ins w:id="11" w:author="sokolsky" w:date="2014-01-27T20:19:00Z">
              <w:r>
                <w:t>Philadelphia, PA</w:t>
              </w:r>
            </w:ins>
            <w:r>
              <w:t xml:space="preserve"> </w:t>
            </w:r>
            <w:ins w:id="12" w:author="sokolsky" w:date="2014-01-27T20:19:00Z">
              <w:r>
                <w:t>19104</w:t>
              </w:r>
            </w:ins>
            <w:ins w:id="13" w:author="sokolsky" w:date="2014-01-27T20:20:00Z">
              <w:r>
                <w:t>-6390</w:t>
              </w:r>
            </w:ins>
          </w:p>
          <w:p w:rsidR="000D5954" w:rsidRPr="00AC4CDD" w:rsidRDefault="000D5954" w:rsidP="000D5954">
            <w:pPr>
              <w:spacing w:after="0"/>
            </w:pPr>
          </w:p>
        </w:tc>
      </w:tr>
      <w:tr w:rsidR="00BF1645" w:rsidRPr="00AC4CDD" w:rsidTr="004B1E23">
        <w:trPr>
          <w:jc w:val="center"/>
        </w:trPr>
        <w:tc>
          <w:tcPr>
            <w:tcW w:w="3168" w:type="dxa"/>
          </w:tcPr>
          <w:p w:rsidR="00BF1645" w:rsidRPr="00AC4CDD" w:rsidRDefault="00BF1645" w:rsidP="00F05F8E">
            <w:pPr>
              <w:spacing w:after="0"/>
              <w:rPr>
                <w:b/>
              </w:rPr>
            </w:pPr>
            <w:commentRangeStart w:id="14"/>
            <w:r>
              <w:rPr>
                <w:b/>
              </w:rPr>
              <w:t>TPOC</w:t>
            </w:r>
          </w:p>
        </w:tc>
        <w:tc>
          <w:tcPr>
            <w:tcW w:w="3600" w:type="dxa"/>
          </w:tcPr>
          <w:p w:rsidR="00BF1645" w:rsidRPr="00AC4CDD" w:rsidRDefault="00BF1645" w:rsidP="00F05F8E">
            <w:pPr>
              <w:spacing w:after="0"/>
              <w:rPr>
                <w:b/>
              </w:rPr>
            </w:pPr>
            <w:r>
              <w:rPr>
                <w:b/>
              </w:rPr>
              <w:t>TPOC</w:t>
            </w:r>
            <w:commentRangeEnd w:id="14"/>
            <w:r>
              <w:rPr>
                <w:rStyle w:val="CommentReference"/>
              </w:rPr>
              <w:commentReference w:id="14"/>
            </w:r>
          </w:p>
        </w:tc>
      </w:tr>
    </w:tbl>
    <w:p w:rsidR="00B04494" w:rsidRDefault="00B04494" w:rsidP="000B21A6">
      <w:pPr>
        <w:spacing w:after="0"/>
        <w:ind w:left="2880" w:firstLine="720"/>
        <w:rPr>
          <w:szCs w:val="24"/>
        </w:rPr>
      </w:pPr>
    </w:p>
    <w:p w:rsidR="000B21A6" w:rsidRDefault="000B21A6" w:rsidP="000B21A6">
      <w:pPr>
        <w:spacing w:after="0"/>
        <w:ind w:left="2880" w:firstLine="720"/>
        <w:rPr>
          <w:szCs w:val="24"/>
        </w:rPr>
      </w:pPr>
    </w:p>
    <w:p w:rsidR="000B21A6" w:rsidRDefault="00BF1645" w:rsidP="000B21A6">
      <w:pPr>
        <w:spacing w:after="0"/>
        <w:ind w:left="720"/>
        <w:rPr>
          <w:szCs w:val="24"/>
        </w:rPr>
      </w:pPr>
      <w:r>
        <w:rPr>
          <w:b/>
          <w:szCs w:val="24"/>
        </w:rPr>
        <w:t>Contract</w:t>
      </w:r>
      <w:r w:rsidR="000B21A6">
        <w:rPr>
          <w:b/>
          <w:szCs w:val="24"/>
        </w:rPr>
        <w:t xml:space="preserve"> Period</w:t>
      </w:r>
      <w:r w:rsidR="000B21A6" w:rsidRPr="00B14E07">
        <w:rPr>
          <w:b/>
          <w:szCs w:val="24"/>
        </w:rPr>
        <w:t>:</w:t>
      </w:r>
      <w:r w:rsidR="000B21A6">
        <w:rPr>
          <w:b/>
          <w:szCs w:val="24"/>
        </w:rPr>
        <w:tab/>
      </w:r>
      <w:r w:rsidR="000B21A6">
        <w:rPr>
          <w:b/>
          <w:szCs w:val="24"/>
        </w:rPr>
        <w:tab/>
      </w:r>
      <w:commentRangeStart w:id="15"/>
      <w:r w:rsidR="009F2491">
        <w:rPr>
          <w:szCs w:val="24"/>
        </w:rPr>
        <w:t>(0</w:t>
      </w:r>
      <w:r>
        <w:rPr>
          <w:szCs w:val="24"/>
        </w:rPr>
        <w:t>7</w:t>
      </w:r>
      <w:r w:rsidR="000B21A6">
        <w:rPr>
          <w:szCs w:val="24"/>
        </w:rPr>
        <w:t>-</w:t>
      </w:r>
      <w:r>
        <w:rPr>
          <w:szCs w:val="24"/>
        </w:rPr>
        <w:t>0</w:t>
      </w:r>
      <w:r w:rsidR="009F2491">
        <w:rPr>
          <w:szCs w:val="24"/>
        </w:rPr>
        <w:t>1</w:t>
      </w:r>
      <w:r w:rsidR="000B21A6">
        <w:rPr>
          <w:szCs w:val="24"/>
        </w:rPr>
        <w:t>-201</w:t>
      </w:r>
      <w:r>
        <w:rPr>
          <w:szCs w:val="24"/>
        </w:rPr>
        <w:t>3</w:t>
      </w:r>
      <w:r w:rsidR="000B21A6">
        <w:rPr>
          <w:szCs w:val="24"/>
        </w:rPr>
        <w:t xml:space="preserve"> to 0</w:t>
      </w:r>
      <w:r>
        <w:rPr>
          <w:szCs w:val="24"/>
        </w:rPr>
        <w:t>4</w:t>
      </w:r>
      <w:r w:rsidR="000B21A6">
        <w:rPr>
          <w:szCs w:val="24"/>
        </w:rPr>
        <w:t>-</w:t>
      </w:r>
      <w:r>
        <w:rPr>
          <w:szCs w:val="24"/>
        </w:rPr>
        <w:t>30</w:t>
      </w:r>
      <w:r w:rsidR="000B21A6">
        <w:rPr>
          <w:szCs w:val="24"/>
        </w:rPr>
        <w:t>-201</w:t>
      </w:r>
      <w:r>
        <w:rPr>
          <w:szCs w:val="24"/>
        </w:rPr>
        <w:t>4</w:t>
      </w:r>
      <w:r w:rsidR="000B21A6">
        <w:rPr>
          <w:szCs w:val="24"/>
        </w:rPr>
        <w:t>)</w:t>
      </w:r>
      <w:commentRangeEnd w:id="15"/>
      <w:r w:rsidR="00B04494">
        <w:rPr>
          <w:rStyle w:val="CommentReference"/>
        </w:rPr>
        <w:commentReference w:id="15"/>
      </w:r>
    </w:p>
    <w:p w:rsidR="00BF1645" w:rsidRDefault="00BF1645" w:rsidP="000B21A6">
      <w:pPr>
        <w:spacing w:after="0"/>
        <w:ind w:left="720"/>
        <w:rPr>
          <w:szCs w:val="24"/>
        </w:rPr>
      </w:pPr>
      <w:r w:rsidRPr="00BF1645">
        <w:rPr>
          <w:b/>
          <w:szCs w:val="24"/>
        </w:rPr>
        <w:t>Reporting Period</w:t>
      </w:r>
      <w:r w:rsidRPr="00BF1645">
        <w:rPr>
          <w:szCs w:val="24"/>
        </w:rPr>
        <w:t>:</w:t>
      </w:r>
      <w:r w:rsidRPr="00BF1645">
        <w:rPr>
          <w:szCs w:val="24"/>
        </w:rPr>
        <w:tab/>
      </w:r>
      <w:r w:rsidRPr="00BF1645">
        <w:rPr>
          <w:szCs w:val="24"/>
        </w:rPr>
        <w:tab/>
        <w:t>(</w:t>
      </w:r>
      <w:commentRangeStart w:id="16"/>
      <w:r w:rsidRPr="00BF1645">
        <w:rPr>
          <w:szCs w:val="24"/>
        </w:rPr>
        <w:t>07-01-2013 to 0</w:t>
      </w:r>
      <w:r w:rsidR="00F8372F">
        <w:rPr>
          <w:szCs w:val="24"/>
        </w:rPr>
        <w:t>1</w:t>
      </w:r>
      <w:r w:rsidRPr="00BF1645">
        <w:rPr>
          <w:szCs w:val="24"/>
        </w:rPr>
        <w:t>-</w:t>
      </w:r>
      <w:r w:rsidR="00F8372F">
        <w:rPr>
          <w:szCs w:val="24"/>
        </w:rPr>
        <w:t>31</w:t>
      </w:r>
      <w:r w:rsidRPr="00BF1645">
        <w:rPr>
          <w:szCs w:val="24"/>
        </w:rPr>
        <w:t>-2014)</w:t>
      </w:r>
      <w:commentRangeEnd w:id="16"/>
      <w:r>
        <w:rPr>
          <w:rStyle w:val="CommentReference"/>
        </w:rPr>
        <w:commentReference w:id="16"/>
      </w:r>
    </w:p>
    <w:p w:rsidR="000B21A6" w:rsidRDefault="000B21A6" w:rsidP="000B21A6">
      <w:pPr>
        <w:autoSpaceDE w:val="0"/>
        <w:autoSpaceDN w:val="0"/>
        <w:adjustRightInd w:val="0"/>
        <w:spacing w:after="0"/>
        <w:rPr>
          <w:rFonts w:ascii="Verdana" w:hAnsi="Verdana" w:cs="Verdana"/>
          <w:sz w:val="18"/>
          <w:szCs w:val="18"/>
        </w:rPr>
      </w:pPr>
    </w:p>
    <w:p w:rsidR="002C491D" w:rsidRDefault="002C491D" w:rsidP="002C491D">
      <w:pPr>
        <w:spacing w:after="0"/>
        <w:jc w:val="center"/>
        <w:rPr>
          <w:sz w:val="22"/>
          <w:u w:val="single"/>
        </w:rPr>
      </w:pPr>
    </w:p>
    <w:p w:rsidR="002C491D" w:rsidRPr="002C491D" w:rsidRDefault="002C491D" w:rsidP="002C491D">
      <w:pPr>
        <w:spacing w:after="0"/>
        <w:jc w:val="center"/>
        <w:rPr>
          <w:sz w:val="22"/>
          <w:u w:val="single"/>
        </w:rPr>
      </w:pPr>
      <w:commentRangeStart w:id="17"/>
      <w:r w:rsidRPr="002C491D">
        <w:rPr>
          <w:sz w:val="22"/>
          <w:u w:val="single"/>
        </w:rPr>
        <w:t>DISCLAIMER</w:t>
      </w:r>
    </w:p>
    <w:p w:rsidR="002C491D" w:rsidRPr="002C491D" w:rsidRDefault="002C491D" w:rsidP="002C491D">
      <w:pPr>
        <w:spacing w:after="0"/>
        <w:ind w:left="360"/>
        <w:rPr>
          <w:sz w:val="22"/>
        </w:rPr>
      </w:pPr>
      <w:r w:rsidRPr="002C491D">
        <w:rPr>
          <w:sz w:val="22"/>
        </w:rPr>
        <w:t>The views and conclusions contained in this document are those of the authors and should not be interpreted as representing the official policies, either expressed or implied, of the United States Navy or the U.S. Government.</w:t>
      </w:r>
    </w:p>
    <w:p w:rsidR="002C491D" w:rsidRPr="002C491D" w:rsidRDefault="002C491D" w:rsidP="002C491D">
      <w:pPr>
        <w:spacing w:after="0"/>
        <w:jc w:val="center"/>
        <w:rPr>
          <w:sz w:val="22"/>
        </w:rPr>
      </w:pPr>
    </w:p>
    <w:p w:rsidR="002C491D" w:rsidRPr="002C491D" w:rsidRDefault="005F0C76" w:rsidP="002C491D">
      <w:pPr>
        <w:spacing w:after="0"/>
        <w:rPr>
          <w:b/>
          <w:noProof/>
          <w:sz w:val="22"/>
        </w:rPr>
      </w:pPr>
      <w:r w:rsidRPr="005F0C76">
        <w:rPr>
          <w:noProof/>
          <w:sz w:val="22"/>
        </w:rPr>
      </w:r>
      <w:r w:rsidR="000D5954" w:rsidRPr="005F0C76">
        <w:rPr>
          <w:noProof/>
          <w:sz w:val="22"/>
        </w:rPr>
        <w:pict>
          <v:shapetype id="_x0000_t202" coordsize="21600,21600" o:spt="202" path="m,l,21600r21600,l21600,xe">
            <v:stroke joinstyle="miter"/>
            <v:path gradientshapeok="t" o:connecttype="rect"/>
          </v:shapetype>
          <v:shape id="Text Box 3" o:spid="_x0000_s1026" type="#_x0000_t202" style="width:477.2pt;height:154.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" strokeweight="1.25pt">
            <v:textbox style="mso-fit-shape-to-text:t">
              <w:txbxContent>
                <w:p w:rsidR="0017550B" w:rsidRPr="002C491D" w:rsidRDefault="0017550B" w:rsidP="002C491D">
                  <w:pPr>
                    <w:jc w:val="center"/>
                    <w:rPr>
                      <w:b/>
                      <w:sz w:val="20"/>
                      <w:szCs w:val="20"/>
                    </w:rPr>
                  </w:pPr>
                  <w:r w:rsidRPr="002C491D">
                    <w:rPr>
                      <w:b/>
                      <w:sz w:val="20"/>
                      <w:szCs w:val="20"/>
                    </w:rPr>
                    <w:t>STTR DATA RIGHTS</w:t>
                  </w:r>
                </w:p>
                <w:p w:rsidR="0017550B" w:rsidRPr="002C491D" w:rsidRDefault="0017550B" w:rsidP="002C491D">
                  <w:pPr>
                    <w:spacing w:after="0"/>
                    <w:rPr>
                      <w:sz w:val="20"/>
                      <w:szCs w:val="20"/>
                    </w:rPr>
                  </w:pPr>
                  <w:r w:rsidRPr="002C491D">
                    <w:rPr>
                      <w:sz w:val="20"/>
                      <w:szCs w:val="20"/>
                    </w:rPr>
                    <w:t xml:space="preserve">Topic Number: </w:t>
                  </w:r>
                  <w:r w:rsidRPr="002C491D">
                    <w:rPr>
                      <w:sz w:val="20"/>
                      <w:szCs w:val="20"/>
                      <w:lang w:val="pt-BR"/>
                    </w:rPr>
                    <w:t>N13A-T014</w:t>
                  </w:r>
                </w:p>
                <w:p w:rsidR="0017550B" w:rsidRPr="002C491D" w:rsidRDefault="0017550B" w:rsidP="002C491D">
                  <w:pPr>
                    <w:spacing w:after="0"/>
                    <w:rPr>
                      <w:sz w:val="20"/>
                      <w:szCs w:val="20"/>
                    </w:rPr>
                  </w:pPr>
                  <w:r w:rsidRPr="002C491D">
                    <w:rPr>
                      <w:sz w:val="20"/>
                      <w:szCs w:val="20"/>
                    </w:rPr>
                    <w:t xml:space="preserve">Contract Number: </w:t>
                  </w:r>
                  <w:r w:rsidRPr="002C491D">
                    <w:rPr>
                      <w:sz w:val="20"/>
                      <w:szCs w:val="20"/>
                      <w:lang w:val="pt-BR"/>
                    </w:rPr>
                    <w:t>N00014-13-P-1175</w:t>
                  </w:r>
                </w:p>
                <w:p w:rsidR="0017550B" w:rsidRPr="002C491D" w:rsidRDefault="0017550B" w:rsidP="002C491D">
                  <w:pPr>
                    <w:spacing w:after="0"/>
                    <w:rPr>
                      <w:sz w:val="20"/>
                      <w:szCs w:val="20"/>
                    </w:rPr>
                  </w:pPr>
                  <w:r w:rsidRPr="002C491D">
                    <w:rPr>
                      <w:sz w:val="20"/>
                      <w:szCs w:val="20"/>
                    </w:rPr>
                    <w:t>Contractor Name: GrammaTech, Inc.</w:t>
                  </w:r>
                </w:p>
                <w:p w:rsidR="0017550B" w:rsidRPr="002C491D" w:rsidRDefault="0017550B" w:rsidP="002C491D">
                  <w:pPr>
                    <w:spacing w:after="0"/>
                    <w:rPr>
                      <w:sz w:val="20"/>
                      <w:szCs w:val="20"/>
                    </w:rPr>
                  </w:pPr>
                  <w:r w:rsidRPr="002C491D">
                    <w:rPr>
                      <w:sz w:val="20"/>
                      <w:szCs w:val="20"/>
                    </w:rPr>
                    <w:t>Contractor Address: 531 Esty Street, Ithaca, NY 14850</w:t>
                  </w:r>
                </w:p>
                <w:p w:rsidR="0017550B" w:rsidRPr="002C491D" w:rsidRDefault="0017550B" w:rsidP="002C491D">
                  <w:pPr>
                    <w:ind w:right="-15"/>
                    <w:rPr>
                      <w:sz w:val="20"/>
                      <w:szCs w:val="20"/>
                    </w:rPr>
                  </w:pPr>
                  <w:r w:rsidRPr="002C491D">
                    <w:rPr>
                      <w:sz w:val="20"/>
                      <w:szCs w:val="20"/>
                    </w:rPr>
                    <w:t>Expiration of SBIR Data Rights Period: 04/30/2019</w:t>
                  </w:r>
                </w:p>
                <w:p w:rsidR="0017550B" w:rsidRPr="002C491D" w:rsidRDefault="0017550B" w:rsidP="002C491D">
                  <w:pPr>
                    <w:ind w:right="-15"/>
                    <w:rPr>
                      <w:sz w:val="20"/>
                      <w:szCs w:val="20"/>
                    </w:rPr>
                  </w:pPr>
                  <w:r w:rsidRPr="002C491D">
                    <w:rPr>
                      <w:sz w:val="20"/>
                      <w:szCs w:val="20"/>
                    </w:rPr>
                    <w:t>The Government’s rights to use, modify, reproduce, release, perform, display, or disclose technical data or computer software marked with this legend are restricted by paragraph (b)(4) of DFARS 252-227-7018, Rights in Noncommercial Technical Data and Computer Software—Small Business Innovative Research (SBIR) Program.</w:t>
                  </w:r>
                </w:p>
              </w:txbxContent>
            </v:textbox>
            <w10:wrap type="none"/>
            <w10:anchorlock/>
          </v:shape>
        </w:pict>
      </w:r>
    </w:p>
    <w:p w:rsidR="002C491D" w:rsidRPr="002C491D" w:rsidRDefault="002C491D" w:rsidP="002C491D">
      <w:pPr>
        <w:spacing w:after="0"/>
        <w:rPr>
          <w:b/>
          <w:sz w:val="22"/>
        </w:rPr>
      </w:pPr>
    </w:p>
    <w:p w:rsidR="002C491D" w:rsidRPr="002C491D" w:rsidRDefault="002C491D" w:rsidP="002C491D">
      <w:pPr>
        <w:pStyle w:val="TOCHeading"/>
        <w:rPr>
          <w:b w:val="0"/>
          <w:sz w:val="22"/>
          <w:szCs w:val="22"/>
        </w:rPr>
      </w:pPr>
      <w:r w:rsidRPr="002C491D">
        <w:rPr>
          <w:sz w:val="22"/>
          <w:szCs w:val="22"/>
        </w:rPr>
        <w:lastRenderedPageBreak/>
        <w:t>Distribution Statement B.</w:t>
      </w:r>
      <w:r w:rsidRPr="002C491D">
        <w:rPr>
          <w:b w:val="0"/>
          <w:sz w:val="22"/>
          <w:szCs w:val="22"/>
        </w:rPr>
        <w:t xml:space="preserve"> Distribution authorized to U.S. Government Agencies Only; Proprietary Information (DFARS - SBIR Data Rights); 2013/08/16.  Other requests for this document shall be referred to Office of Naval Research, ATTN: ONR Code 311, One Liberty Center, 875 N. Randolph Street, Arlington, VA 22203-1995.</w:t>
      </w:r>
      <w:commentRangeEnd w:id="17"/>
      <w:r>
        <w:rPr>
          <w:rStyle w:val="CommentReference"/>
          <w:rFonts w:ascii="Calibri" w:eastAsia="Calibri" w:hAnsi="Calibri"/>
          <w:b w:val="0"/>
          <w:bCs w:val="0"/>
        </w:rPr>
        <w:commentReference w:id="17"/>
      </w:r>
    </w:p>
    <w:p w:rsidR="002C491D" w:rsidRPr="002C491D" w:rsidRDefault="002C491D" w:rsidP="002C491D"/>
    <w:sdt>
      <w:sdtPr>
        <w:rPr>
          <w:rFonts w:ascii="Calibri" w:eastAsia="Calibri" w:hAnsi="Calibri"/>
          <w:b w:val="0"/>
          <w:bCs w:val="0"/>
          <w:sz w:val="24"/>
          <w:szCs w:val="22"/>
        </w:rPr>
        <w:id w:val="-723902178"/>
        <w:docPartObj>
          <w:docPartGallery w:val="Table of Contents"/>
          <w:docPartUnique/>
        </w:docPartObj>
      </w:sdtPr>
      <w:sdtEndPr>
        <w:rPr>
          <w:rFonts w:ascii="Times New Roman" w:hAnsi="Times New Roman"/>
          <w:noProof/>
        </w:rPr>
      </w:sdtEndPr>
      <w:sdtContent>
        <w:p w:rsidR="0079272F" w:rsidRDefault="0079272F" w:rsidP="002C491D">
          <w:pPr>
            <w:pStyle w:val="TOCHeading"/>
          </w:pPr>
          <w:r>
            <w:t>Contents</w:t>
          </w:r>
        </w:p>
        <w:p w:rsidR="00BF1645" w:rsidRDefault="005F0C76">
          <w:pPr>
            <w:pStyle w:val="TOC1"/>
            <w:tabs>
              <w:tab w:val="left" w:pos="440"/>
              <w:tab w:val="right" w:leader="dot" w:pos="9350"/>
            </w:tabs>
            <w:rPr>
              <w:rFonts w:asciiTheme="minorHAnsi" w:eastAsiaTheme="minorEastAsia" w:hAnsiTheme="minorHAnsi" w:cstheme="minorBidi"/>
              <w:noProof/>
              <w:sz w:val="22"/>
            </w:rPr>
          </w:pPr>
          <w:r w:rsidRPr="005F0C76">
            <w:fldChar w:fldCharType="begin"/>
          </w:r>
          <w:r w:rsidR="0079272F">
            <w:instrText xml:space="preserve"> TOC \o "1-3" \h \z \u </w:instrText>
          </w:r>
          <w:r w:rsidRPr="005F0C76">
            <w:fldChar w:fldCharType="separate"/>
          </w:r>
          <w:hyperlink w:anchor="_Toc377038228" w:history="1">
            <w:r w:rsidR="00BF1645" w:rsidRPr="00DA32B7">
              <w:rPr>
                <w:rStyle w:val="Hyperlink"/>
                <w:noProof/>
              </w:rPr>
              <w:t>1</w:t>
            </w:r>
            <w:r w:rsidR="00BF1645">
              <w:rPr>
                <w:rFonts w:asciiTheme="minorHAnsi" w:eastAsiaTheme="minorEastAsia" w:hAnsiTheme="minorHAnsi" w:cstheme="minorBidi"/>
                <w:noProof/>
                <w:sz w:val="22"/>
              </w:rPr>
              <w:tab/>
            </w:r>
            <w:r w:rsidR="00BF1645" w:rsidRPr="00DA32B7">
              <w:rPr>
                <w:rStyle w:val="Hyperlink"/>
                <w:noProof/>
              </w:rPr>
              <w:t>Technical Objectives</w:t>
            </w:r>
            <w:r w:rsidR="00BF1645">
              <w:rPr>
                <w:noProof/>
                <w:webHidden/>
              </w:rPr>
              <w:tab/>
            </w:r>
            <w:r>
              <w:rPr>
                <w:noProof/>
                <w:webHidden/>
              </w:rPr>
              <w:fldChar w:fldCharType="begin"/>
            </w:r>
            <w:r w:rsidR="00BF1645">
              <w:rPr>
                <w:noProof/>
                <w:webHidden/>
              </w:rPr>
              <w:instrText xml:space="preserve"> PAGEREF _Toc377038228 \h </w:instrText>
            </w:r>
            <w:r>
              <w:rPr>
                <w:noProof/>
                <w:webHidden/>
              </w:rPr>
            </w:r>
            <w:r>
              <w:rPr>
                <w:noProof/>
                <w:webHidden/>
              </w:rPr>
              <w:fldChar w:fldCharType="separate"/>
            </w:r>
            <w:r w:rsidR="00BF1645">
              <w:rPr>
                <w:noProof/>
                <w:webHidden/>
              </w:rPr>
              <w:t>3</w:t>
            </w:r>
            <w:r>
              <w:rPr>
                <w:noProof/>
                <w:webHidden/>
              </w:rPr>
              <w:fldChar w:fldCharType="end"/>
            </w:r>
          </w:hyperlink>
        </w:p>
        <w:p w:rsidR="00BF1645" w:rsidRDefault="005F0C76">
          <w:pPr>
            <w:pStyle w:val="TOC1"/>
            <w:tabs>
              <w:tab w:val="left" w:pos="440"/>
              <w:tab w:val="right" w:leader="dot" w:pos="9350"/>
            </w:tabs>
            <w:rPr>
              <w:rFonts w:asciiTheme="minorHAnsi" w:eastAsiaTheme="minorEastAsia" w:hAnsiTheme="minorHAnsi" w:cstheme="minorBidi"/>
              <w:noProof/>
              <w:sz w:val="22"/>
            </w:rPr>
          </w:pPr>
          <w:hyperlink w:anchor="_Toc377038229" w:history="1">
            <w:r w:rsidR="00BF1645" w:rsidRPr="00DA32B7">
              <w:rPr>
                <w:rStyle w:val="Hyperlink"/>
                <w:noProof/>
              </w:rPr>
              <w:t>2</w:t>
            </w:r>
            <w:r w:rsidR="00BF1645">
              <w:rPr>
                <w:rFonts w:asciiTheme="minorHAnsi" w:eastAsiaTheme="minorEastAsia" w:hAnsiTheme="minorHAnsi" w:cstheme="minorBidi"/>
                <w:noProof/>
                <w:sz w:val="22"/>
              </w:rPr>
              <w:tab/>
            </w:r>
            <w:r w:rsidR="00BF1645" w:rsidRPr="00DA32B7">
              <w:rPr>
                <w:rStyle w:val="Hyperlink"/>
                <w:noProof/>
              </w:rPr>
              <w:t>Technical Problems</w:t>
            </w:r>
            <w:r w:rsidR="00BF1645">
              <w:rPr>
                <w:noProof/>
                <w:webHidden/>
              </w:rPr>
              <w:tab/>
            </w:r>
            <w:r>
              <w:rPr>
                <w:noProof/>
                <w:webHidden/>
              </w:rPr>
              <w:fldChar w:fldCharType="begin"/>
            </w:r>
            <w:r w:rsidR="00BF1645">
              <w:rPr>
                <w:noProof/>
                <w:webHidden/>
              </w:rPr>
              <w:instrText xml:space="preserve"> PAGEREF _Toc377038229 \h </w:instrText>
            </w:r>
            <w:r>
              <w:rPr>
                <w:noProof/>
                <w:webHidden/>
              </w:rPr>
            </w:r>
            <w:r>
              <w:rPr>
                <w:noProof/>
                <w:webHidden/>
              </w:rPr>
              <w:fldChar w:fldCharType="separate"/>
            </w:r>
            <w:r w:rsidR="00BF1645">
              <w:rPr>
                <w:noProof/>
                <w:webHidden/>
              </w:rPr>
              <w:t>3</w:t>
            </w:r>
            <w:r>
              <w:rPr>
                <w:noProof/>
                <w:webHidden/>
              </w:rPr>
              <w:fldChar w:fldCharType="end"/>
            </w:r>
          </w:hyperlink>
        </w:p>
        <w:p w:rsidR="00BF1645" w:rsidRDefault="005F0C76">
          <w:pPr>
            <w:pStyle w:val="TOC1"/>
            <w:tabs>
              <w:tab w:val="left" w:pos="440"/>
              <w:tab w:val="right" w:leader="dot" w:pos="9350"/>
            </w:tabs>
            <w:rPr>
              <w:rFonts w:asciiTheme="minorHAnsi" w:eastAsiaTheme="minorEastAsia" w:hAnsiTheme="minorHAnsi" w:cstheme="minorBidi"/>
              <w:noProof/>
              <w:sz w:val="22"/>
            </w:rPr>
          </w:pPr>
          <w:hyperlink w:anchor="_Toc377038230" w:history="1">
            <w:r w:rsidR="00BF1645" w:rsidRPr="00DA32B7">
              <w:rPr>
                <w:rStyle w:val="Hyperlink"/>
                <w:noProof/>
              </w:rPr>
              <w:t>3</w:t>
            </w:r>
            <w:r w:rsidR="00BF1645">
              <w:rPr>
                <w:rFonts w:asciiTheme="minorHAnsi" w:eastAsiaTheme="minorEastAsia" w:hAnsiTheme="minorHAnsi" w:cstheme="minorBidi"/>
                <w:noProof/>
                <w:sz w:val="22"/>
              </w:rPr>
              <w:tab/>
            </w:r>
            <w:r w:rsidR="00BF1645" w:rsidRPr="00DA32B7">
              <w:rPr>
                <w:rStyle w:val="Hyperlink"/>
                <w:noProof/>
              </w:rPr>
              <w:t>General Methodology</w:t>
            </w:r>
            <w:r w:rsidR="00BF1645">
              <w:rPr>
                <w:noProof/>
                <w:webHidden/>
              </w:rPr>
              <w:tab/>
            </w:r>
            <w:r>
              <w:rPr>
                <w:noProof/>
                <w:webHidden/>
              </w:rPr>
              <w:fldChar w:fldCharType="begin"/>
            </w:r>
            <w:r w:rsidR="00BF1645">
              <w:rPr>
                <w:noProof/>
                <w:webHidden/>
              </w:rPr>
              <w:instrText xml:space="preserve"> PAGEREF _Toc377038230 \h </w:instrText>
            </w:r>
            <w:r>
              <w:rPr>
                <w:noProof/>
                <w:webHidden/>
              </w:rPr>
            </w:r>
            <w:r>
              <w:rPr>
                <w:noProof/>
                <w:webHidden/>
              </w:rPr>
              <w:fldChar w:fldCharType="separate"/>
            </w:r>
            <w:r w:rsidR="00BF1645">
              <w:rPr>
                <w:noProof/>
                <w:webHidden/>
              </w:rPr>
              <w:t>3</w:t>
            </w:r>
            <w:r>
              <w:rPr>
                <w:noProof/>
                <w:webHidden/>
              </w:rPr>
              <w:fldChar w:fldCharType="end"/>
            </w:r>
          </w:hyperlink>
        </w:p>
        <w:p w:rsidR="00BF1645" w:rsidRDefault="005F0C76">
          <w:pPr>
            <w:pStyle w:val="TOC1"/>
            <w:tabs>
              <w:tab w:val="left" w:pos="440"/>
              <w:tab w:val="right" w:leader="dot" w:pos="9350"/>
            </w:tabs>
            <w:rPr>
              <w:rFonts w:asciiTheme="minorHAnsi" w:eastAsiaTheme="minorEastAsia" w:hAnsiTheme="minorHAnsi" w:cstheme="minorBidi"/>
              <w:noProof/>
              <w:sz w:val="22"/>
            </w:rPr>
          </w:pPr>
          <w:hyperlink w:anchor="_Toc377038231" w:history="1">
            <w:r w:rsidR="00BF1645" w:rsidRPr="00DA32B7">
              <w:rPr>
                <w:rStyle w:val="Hyperlink"/>
                <w:noProof/>
              </w:rPr>
              <w:t>4</w:t>
            </w:r>
            <w:r w:rsidR="00BF1645">
              <w:rPr>
                <w:rFonts w:asciiTheme="minorHAnsi" w:eastAsiaTheme="minorEastAsia" w:hAnsiTheme="minorHAnsi" w:cstheme="minorBidi"/>
                <w:noProof/>
                <w:sz w:val="22"/>
              </w:rPr>
              <w:tab/>
            </w:r>
            <w:r w:rsidR="00BF1645" w:rsidRPr="00DA32B7">
              <w:rPr>
                <w:rStyle w:val="Hyperlink"/>
                <w:noProof/>
              </w:rPr>
              <w:t>Technical Results</w:t>
            </w:r>
            <w:r w:rsidR="00BF1645">
              <w:rPr>
                <w:noProof/>
                <w:webHidden/>
              </w:rPr>
              <w:tab/>
            </w:r>
            <w:r>
              <w:rPr>
                <w:noProof/>
                <w:webHidden/>
              </w:rPr>
              <w:fldChar w:fldCharType="begin"/>
            </w:r>
            <w:r w:rsidR="00BF1645">
              <w:rPr>
                <w:noProof/>
                <w:webHidden/>
              </w:rPr>
              <w:instrText xml:space="preserve"> PAGEREF _Toc377038231 \h </w:instrText>
            </w:r>
            <w:r>
              <w:rPr>
                <w:noProof/>
                <w:webHidden/>
              </w:rPr>
            </w:r>
            <w:r>
              <w:rPr>
                <w:noProof/>
                <w:webHidden/>
              </w:rPr>
              <w:fldChar w:fldCharType="separate"/>
            </w:r>
            <w:r w:rsidR="00BF1645">
              <w:rPr>
                <w:noProof/>
                <w:webHidden/>
              </w:rPr>
              <w:t>3</w:t>
            </w:r>
            <w:r>
              <w:rPr>
                <w:noProof/>
                <w:webHidden/>
              </w:rPr>
              <w:fldChar w:fldCharType="end"/>
            </w:r>
          </w:hyperlink>
        </w:p>
        <w:p w:rsidR="00BF1645" w:rsidRDefault="005F0C76">
          <w:pPr>
            <w:pStyle w:val="TOC1"/>
            <w:tabs>
              <w:tab w:val="left" w:pos="440"/>
              <w:tab w:val="right" w:leader="dot" w:pos="9350"/>
            </w:tabs>
            <w:rPr>
              <w:rFonts w:asciiTheme="minorHAnsi" w:eastAsiaTheme="minorEastAsia" w:hAnsiTheme="minorHAnsi" w:cstheme="minorBidi"/>
              <w:noProof/>
              <w:sz w:val="22"/>
            </w:rPr>
          </w:pPr>
          <w:hyperlink w:anchor="_Toc377038232" w:history="1">
            <w:r w:rsidR="00BF1645" w:rsidRPr="00DA32B7">
              <w:rPr>
                <w:rStyle w:val="Hyperlink"/>
                <w:noProof/>
              </w:rPr>
              <w:t>5</w:t>
            </w:r>
            <w:r w:rsidR="00BF1645">
              <w:rPr>
                <w:rFonts w:asciiTheme="minorHAnsi" w:eastAsiaTheme="minorEastAsia" w:hAnsiTheme="minorHAnsi" w:cstheme="minorBidi"/>
                <w:noProof/>
                <w:sz w:val="22"/>
              </w:rPr>
              <w:tab/>
            </w:r>
            <w:r w:rsidR="00BF1645" w:rsidRPr="00DA32B7">
              <w:rPr>
                <w:rStyle w:val="Hyperlink"/>
                <w:noProof/>
              </w:rPr>
              <w:t>Important Findings and Conclusions</w:t>
            </w:r>
            <w:r w:rsidR="00BF1645">
              <w:rPr>
                <w:noProof/>
                <w:webHidden/>
              </w:rPr>
              <w:tab/>
            </w:r>
            <w:r>
              <w:rPr>
                <w:noProof/>
                <w:webHidden/>
              </w:rPr>
              <w:fldChar w:fldCharType="begin"/>
            </w:r>
            <w:r w:rsidR="00BF1645">
              <w:rPr>
                <w:noProof/>
                <w:webHidden/>
              </w:rPr>
              <w:instrText xml:space="preserve"> PAGEREF _Toc377038232 \h </w:instrText>
            </w:r>
            <w:r>
              <w:rPr>
                <w:noProof/>
                <w:webHidden/>
              </w:rPr>
            </w:r>
            <w:r>
              <w:rPr>
                <w:noProof/>
                <w:webHidden/>
              </w:rPr>
              <w:fldChar w:fldCharType="separate"/>
            </w:r>
            <w:r w:rsidR="00BF1645">
              <w:rPr>
                <w:noProof/>
                <w:webHidden/>
              </w:rPr>
              <w:t>3</w:t>
            </w:r>
            <w:r>
              <w:rPr>
                <w:noProof/>
                <w:webHidden/>
              </w:rPr>
              <w:fldChar w:fldCharType="end"/>
            </w:r>
          </w:hyperlink>
        </w:p>
        <w:p w:rsidR="00BF1645" w:rsidRDefault="005F0C76">
          <w:pPr>
            <w:pStyle w:val="TOC1"/>
            <w:tabs>
              <w:tab w:val="left" w:pos="440"/>
              <w:tab w:val="right" w:leader="dot" w:pos="9350"/>
            </w:tabs>
            <w:rPr>
              <w:rFonts w:asciiTheme="minorHAnsi" w:eastAsiaTheme="minorEastAsia" w:hAnsiTheme="minorHAnsi" w:cstheme="minorBidi"/>
              <w:noProof/>
              <w:sz w:val="22"/>
            </w:rPr>
          </w:pPr>
          <w:hyperlink w:anchor="_Toc377038233" w:history="1">
            <w:r w:rsidR="00BF1645" w:rsidRPr="00DA32B7">
              <w:rPr>
                <w:rStyle w:val="Hyperlink"/>
                <w:noProof/>
              </w:rPr>
              <w:t>6</w:t>
            </w:r>
            <w:r w:rsidR="00BF1645">
              <w:rPr>
                <w:rFonts w:asciiTheme="minorHAnsi" w:eastAsiaTheme="minorEastAsia" w:hAnsiTheme="minorHAnsi" w:cstheme="minorBidi"/>
                <w:noProof/>
                <w:sz w:val="22"/>
              </w:rPr>
              <w:tab/>
            </w:r>
            <w:r w:rsidR="00BF1645" w:rsidRPr="00DA32B7">
              <w:rPr>
                <w:rStyle w:val="Hyperlink"/>
                <w:noProof/>
              </w:rPr>
              <w:t>Implications for Further Research</w:t>
            </w:r>
            <w:r w:rsidR="00BF1645">
              <w:rPr>
                <w:noProof/>
                <w:webHidden/>
              </w:rPr>
              <w:tab/>
            </w:r>
            <w:r>
              <w:rPr>
                <w:noProof/>
                <w:webHidden/>
              </w:rPr>
              <w:fldChar w:fldCharType="begin"/>
            </w:r>
            <w:r w:rsidR="00BF1645">
              <w:rPr>
                <w:noProof/>
                <w:webHidden/>
              </w:rPr>
              <w:instrText xml:space="preserve"> PAGEREF _Toc377038233 \h </w:instrText>
            </w:r>
            <w:r>
              <w:rPr>
                <w:noProof/>
                <w:webHidden/>
              </w:rPr>
            </w:r>
            <w:r>
              <w:rPr>
                <w:noProof/>
                <w:webHidden/>
              </w:rPr>
              <w:fldChar w:fldCharType="separate"/>
            </w:r>
            <w:r w:rsidR="00BF1645">
              <w:rPr>
                <w:noProof/>
                <w:webHidden/>
              </w:rPr>
              <w:t>3</w:t>
            </w:r>
            <w:r>
              <w:rPr>
                <w:noProof/>
                <w:webHidden/>
              </w:rPr>
              <w:fldChar w:fldCharType="end"/>
            </w:r>
          </w:hyperlink>
        </w:p>
        <w:p w:rsidR="00BF1645" w:rsidRDefault="005F0C76">
          <w:pPr>
            <w:pStyle w:val="TOC1"/>
            <w:tabs>
              <w:tab w:val="left" w:pos="440"/>
              <w:tab w:val="right" w:leader="dot" w:pos="9350"/>
            </w:tabs>
            <w:rPr>
              <w:rFonts w:asciiTheme="minorHAnsi" w:eastAsiaTheme="minorEastAsia" w:hAnsiTheme="minorHAnsi" w:cstheme="minorBidi"/>
              <w:noProof/>
              <w:sz w:val="22"/>
            </w:rPr>
          </w:pPr>
          <w:hyperlink w:anchor="_Toc377038234" w:history="1">
            <w:r w:rsidR="00BF1645" w:rsidRPr="00DA32B7">
              <w:rPr>
                <w:rStyle w:val="Hyperlink"/>
                <w:noProof/>
              </w:rPr>
              <w:t>7</w:t>
            </w:r>
            <w:r w:rsidR="00BF1645">
              <w:rPr>
                <w:rFonts w:asciiTheme="minorHAnsi" w:eastAsiaTheme="minorEastAsia" w:hAnsiTheme="minorHAnsi" w:cstheme="minorBidi"/>
                <w:noProof/>
                <w:sz w:val="22"/>
              </w:rPr>
              <w:tab/>
            </w:r>
            <w:r w:rsidR="00BF1645" w:rsidRPr="00DA32B7">
              <w:rPr>
                <w:rStyle w:val="Hyperlink"/>
                <w:noProof/>
              </w:rPr>
              <w:t>Significant Hardware/Software Development</w:t>
            </w:r>
            <w:r w:rsidR="00BF1645">
              <w:rPr>
                <w:noProof/>
                <w:webHidden/>
              </w:rPr>
              <w:tab/>
            </w:r>
            <w:r>
              <w:rPr>
                <w:noProof/>
                <w:webHidden/>
              </w:rPr>
              <w:fldChar w:fldCharType="begin"/>
            </w:r>
            <w:r w:rsidR="00BF1645">
              <w:rPr>
                <w:noProof/>
                <w:webHidden/>
              </w:rPr>
              <w:instrText xml:space="preserve"> PAGEREF _Toc377038234 \h </w:instrText>
            </w:r>
            <w:r>
              <w:rPr>
                <w:noProof/>
                <w:webHidden/>
              </w:rPr>
            </w:r>
            <w:r>
              <w:rPr>
                <w:noProof/>
                <w:webHidden/>
              </w:rPr>
              <w:fldChar w:fldCharType="separate"/>
            </w:r>
            <w:r w:rsidR="00BF1645">
              <w:rPr>
                <w:noProof/>
                <w:webHidden/>
              </w:rPr>
              <w:t>3</w:t>
            </w:r>
            <w:r>
              <w:rPr>
                <w:noProof/>
                <w:webHidden/>
              </w:rPr>
              <w:fldChar w:fldCharType="end"/>
            </w:r>
          </w:hyperlink>
        </w:p>
        <w:p w:rsidR="00BF1645" w:rsidRDefault="005F0C76">
          <w:pPr>
            <w:pStyle w:val="TOC1"/>
            <w:tabs>
              <w:tab w:val="left" w:pos="440"/>
              <w:tab w:val="right" w:leader="dot" w:pos="9350"/>
            </w:tabs>
            <w:rPr>
              <w:rFonts w:asciiTheme="minorHAnsi" w:eastAsiaTheme="minorEastAsia" w:hAnsiTheme="minorHAnsi" w:cstheme="minorBidi"/>
              <w:noProof/>
              <w:sz w:val="22"/>
            </w:rPr>
          </w:pPr>
          <w:hyperlink w:anchor="_Toc377038235" w:history="1">
            <w:r w:rsidR="00BF1645" w:rsidRPr="00DA32B7">
              <w:rPr>
                <w:rStyle w:val="Hyperlink"/>
                <w:noProof/>
              </w:rPr>
              <w:t>8</w:t>
            </w:r>
            <w:r w:rsidR="00BF1645">
              <w:rPr>
                <w:rFonts w:asciiTheme="minorHAnsi" w:eastAsiaTheme="minorEastAsia" w:hAnsiTheme="minorHAnsi" w:cstheme="minorBidi"/>
                <w:noProof/>
                <w:sz w:val="22"/>
              </w:rPr>
              <w:tab/>
            </w:r>
            <w:r w:rsidR="00BF1645" w:rsidRPr="00DA32B7">
              <w:rPr>
                <w:rStyle w:val="Hyperlink"/>
                <w:noProof/>
              </w:rPr>
              <w:t>Special Comments</w:t>
            </w:r>
            <w:r w:rsidR="00BF1645">
              <w:rPr>
                <w:noProof/>
                <w:webHidden/>
              </w:rPr>
              <w:tab/>
            </w:r>
            <w:r>
              <w:rPr>
                <w:noProof/>
                <w:webHidden/>
              </w:rPr>
              <w:fldChar w:fldCharType="begin"/>
            </w:r>
            <w:r w:rsidR="00BF1645">
              <w:rPr>
                <w:noProof/>
                <w:webHidden/>
              </w:rPr>
              <w:instrText xml:space="preserve"> PAGEREF _Toc377038235 \h </w:instrText>
            </w:r>
            <w:r>
              <w:rPr>
                <w:noProof/>
                <w:webHidden/>
              </w:rPr>
            </w:r>
            <w:r>
              <w:rPr>
                <w:noProof/>
                <w:webHidden/>
              </w:rPr>
              <w:fldChar w:fldCharType="separate"/>
            </w:r>
            <w:r w:rsidR="00BF1645">
              <w:rPr>
                <w:noProof/>
                <w:webHidden/>
              </w:rPr>
              <w:t>3</w:t>
            </w:r>
            <w:r>
              <w:rPr>
                <w:noProof/>
                <w:webHidden/>
              </w:rPr>
              <w:fldChar w:fldCharType="end"/>
            </w:r>
          </w:hyperlink>
        </w:p>
        <w:p w:rsidR="00BF1645" w:rsidRDefault="005F0C76">
          <w:pPr>
            <w:pStyle w:val="TOC1"/>
            <w:tabs>
              <w:tab w:val="left" w:pos="440"/>
              <w:tab w:val="right" w:leader="dot" w:pos="9350"/>
            </w:tabs>
            <w:rPr>
              <w:rFonts w:asciiTheme="minorHAnsi" w:eastAsiaTheme="minorEastAsia" w:hAnsiTheme="minorHAnsi" w:cstheme="minorBidi"/>
              <w:noProof/>
              <w:sz w:val="22"/>
            </w:rPr>
          </w:pPr>
          <w:hyperlink w:anchor="_Toc377038236" w:history="1">
            <w:r w:rsidR="00BF1645" w:rsidRPr="00DA32B7">
              <w:rPr>
                <w:rStyle w:val="Hyperlink"/>
                <w:noProof/>
              </w:rPr>
              <w:t>9</w:t>
            </w:r>
            <w:r w:rsidR="00BF1645">
              <w:rPr>
                <w:rFonts w:asciiTheme="minorHAnsi" w:eastAsiaTheme="minorEastAsia" w:hAnsiTheme="minorHAnsi" w:cstheme="minorBidi"/>
                <w:noProof/>
                <w:sz w:val="22"/>
              </w:rPr>
              <w:tab/>
            </w:r>
            <w:r w:rsidR="00BF1645" w:rsidRPr="00DA32B7">
              <w:rPr>
                <w:rStyle w:val="Hyperlink"/>
                <w:noProof/>
              </w:rPr>
              <w:t>Contract Deliveries Status</w:t>
            </w:r>
            <w:r w:rsidR="00BF1645">
              <w:rPr>
                <w:noProof/>
                <w:webHidden/>
              </w:rPr>
              <w:tab/>
            </w:r>
            <w:r>
              <w:rPr>
                <w:noProof/>
                <w:webHidden/>
              </w:rPr>
              <w:fldChar w:fldCharType="begin"/>
            </w:r>
            <w:r w:rsidR="00BF1645">
              <w:rPr>
                <w:noProof/>
                <w:webHidden/>
              </w:rPr>
              <w:instrText xml:space="preserve"> PAGEREF _Toc377038236 \h </w:instrText>
            </w:r>
            <w:r>
              <w:rPr>
                <w:noProof/>
                <w:webHidden/>
              </w:rPr>
            </w:r>
            <w:r>
              <w:rPr>
                <w:noProof/>
                <w:webHidden/>
              </w:rPr>
              <w:fldChar w:fldCharType="separate"/>
            </w:r>
            <w:r w:rsidR="00BF1645">
              <w:rPr>
                <w:noProof/>
                <w:webHidden/>
              </w:rPr>
              <w:t>3</w:t>
            </w:r>
            <w:r>
              <w:rPr>
                <w:noProof/>
                <w:webHidden/>
              </w:rPr>
              <w:fldChar w:fldCharType="end"/>
            </w:r>
          </w:hyperlink>
        </w:p>
        <w:p w:rsidR="0079272F" w:rsidRDefault="005F0C76">
          <w:r>
            <w:rPr>
              <w:b/>
              <w:bCs/>
              <w:noProof/>
            </w:rPr>
            <w:fldChar w:fldCharType="end"/>
          </w:r>
        </w:p>
      </w:sdtContent>
    </w:sdt>
    <w:p w:rsidR="0079272F" w:rsidRDefault="0079272F" w:rsidP="0079272F"/>
    <w:p w:rsidR="0079272F" w:rsidRPr="0079272F" w:rsidRDefault="0079272F" w:rsidP="0079272F">
      <w:pPr>
        <w:sectPr w:rsidR="0079272F" w:rsidRPr="0079272F" w:rsidSect="0084044D">
          <w:headerReference w:type="first" r:id="rId10"/>
          <w:footerReference w:type="first" r:id="rId11"/>
          <w:pgSz w:w="12240" w:h="15840"/>
          <w:pgMar w:top="1440" w:right="1440" w:bottom="1440" w:left="1440" w:header="720" w:footer="720" w:gutter="0"/>
          <w:cols w:space="720"/>
          <w:titlePg/>
          <w:docGrid w:linePitch="360"/>
        </w:sectPr>
      </w:pPr>
    </w:p>
    <w:p w:rsidR="00DB0439" w:rsidRPr="00DB0439" w:rsidRDefault="001C289D" w:rsidP="00DB0439">
      <w:pPr>
        <w:pStyle w:val="Heading1"/>
      </w:pPr>
      <w:bookmarkStart w:id="18" w:name="_Toc377038228"/>
      <w:r>
        <w:lastRenderedPageBreak/>
        <w:t>Task</w:t>
      </w:r>
      <w:commentRangeStart w:id="19"/>
      <w:r w:rsidR="00DB0439">
        <w:t xml:space="preserve"> Objectives</w:t>
      </w:r>
      <w:commentRangeEnd w:id="19"/>
      <w:r w:rsidR="00DB0439">
        <w:rPr>
          <w:rStyle w:val="CommentReference"/>
          <w:rFonts w:ascii="Calibri" w:eastAsia="Calibri" w:hAnsi="Calibri" w:cs="Times New Roman"/>
          <w:b w:val="0"/>
          <w:bCs w:val="0"/>
        </w:rPr>
        <w:commentReference w:id="19"/>
      </w:r>
      <w:bookmarkEnd w:id="18"/>
    </w:p>
    <w:p w:rsidR="000921E6" w:rsidRPr="002E3BCF" w:rsidRDefault="000921E6" w:rsidP="000921E6">
      <w:r>
        <w:t>In the Phase I base effort, we pursued the following objectives:</w:t>
      </w:r>
    </w:p>
    <w:p w:rsidR="000921E6" w:rsidRDefault="000921E6" w:rsidP="000921E6">
      <w:pPr>
        <w:pStyle w:val="ListParagraph"/>
        <w:numPr>
          <w:ilvl w:val="0"/>
          <w:numId w:val="26"/>
        </w:numPr>
        <w:contextualSpacing w:val="0"/>
        <w:jc w:val="left"/>
      </w:pPr>
      <w:r w:rsidRPr="00227FB9">
        <w:rPr>
          <w:b/>
        </w:rPr>
        <w:t>Develop a</w:t>
      </w:r>
      <w:r>
        <w:rPr>
          <w:b/>
        </w:rPr>
        <w:t>nd validate a</w:t>
      </w:r>
      <w:r w:rsidRPr="00227FB9">
        <w:rPr>
          <w:b/>
        </w:rPr>
        <w:t xml:space="preserve"> modeling language</w:t>
      </w:r>
      <w:r>
        <w:t xml:space="preserve"> appropriate for capturing security properties.</w:t>
      </w:r>
    </w:p>
    <w:p w:rsidR="000921E6" w:rsidRDefault="000921E6" w:rsidP="000921E6">
      <w:pPr>
        <w:pStyle w:val="ListParagraph"/>
        <w:numPr>
          <w:ilvl w:val="1"/>
          <w:numId w:val="26"/>
        </w:numPr>
        <w:contextualSpacing w:val="0"/>
        <w:jc w:val="left"/>
      </w:pPr>
      <w:r>
        <w:t>Identify a suitable starting candidate, or candidates. We will use PEDL/SMEDL as our starting point, but may draw features from other modeling approaches.</w:t>
      </w:r>
    </w:p>
    <w:p w:rsidR="000921E6" w:rsidRDefault="000921E6" w:rsidP="000921E6">
      <w:pPr>
        <w:pStyle w:val="ListParagraph"/>
        <w:numPr>
          <w:ilvl w:val="1"/>
          <w:numId w:val="26"/>
        </w:numPr>
        <w:contextualSpacing w:val="0"/>
        <w:jc w:val="left"/>
      </w:pPr>
      <w:r>
        <w:t xml:space="preserve">Test the candidate language by encoding security policies. We will use the security policy of the Chromium browser (the open source core of Google Chrome) as our primary example, and supplement it with other security properties to test important areas not covered by the Chromium policy. </w:t>
      </w:r>
    </w:p>
    <w:p w:rsidR="000921E6" w:rsidRDefault="000921E6" w:rsidP="000921E6">
      <w:pPr>
        <w:pStyle w:val="ListParagraph"/>
        <w:numPr>
          <w:ilvl w:val="1"/>
          <w:numId w:val="26"/>
        </w:numPr>
        <w:contextualSpacing w:val="0"/>
        <w:jc w:val="left"/>
      </w:pPr>
      <w:r>
        <w:t>Based on the results of encoding policies, adapt the candidate language as required.</w:t>
      </w:r>
    </w:p>
    <w:p w:rsidR="000921E6" w:rsidRDefault="000921E6" w:rsidP="000921E6">
      <w:pPr>
        <w:pStyle w:val="ListParagraph"/>
        <w:numPr>
          <w:ilvl w:val="0"/>
          <w:numId w:val="26"/>
        </w:numPr>
        <w:contextualSpacing w:val="0"/>
        <w:jc w:val="left"/>
      </w:pPr>
      <w:r w:rsidRPr="00FB6EC7">
        <w:rPr>
          <w:b/>
        </w:rPr>
        <w:t>Investigate methods for generating the models</w:t>
      </w:r>
      <w:r>
        <w:t xml:space="preserve"> using a combination of automatic and manual techniques. Our vision is a semi-automated process whereby a programmer supplies hints that enable automatic analysis to generate a skeleton model, which is then refined manually. Specific topics to be investigated include:</w:t>
      </w:r>
    </w:p>
    <w:p w:rsidR="000921E6" w:rsidRDefault="000921E6" w:rsidP="000921E6">
      <w:pPr>
        <w:pStyle w:val="ListParagraph"/>
        <w:numPr>
          <w:ilvl w:val="1"/>
          <w:numId w:val="26"/>
        </w:numPr>
        <w:contextualSpacing w:val="0"/>
        <w:jc w:val="left"/>
      </w:pPr>
      <w:r>
        <w:t>Using static analysis to recover the system architecture—for example, identifying the processes in an application and how they communicate.</w:t>
      </w:r>
    </w:p>
    <w:p w:rsidR="000921E6" w:rsidRDefault="000921E6" w:rsidP="000921E6">
      <w:pPr>
        <w:pStyle w:val="ListParagraph"/>
        <w:numPr>
          <w:ilvl w:val="1"/>
          <w:numId w:val="26"/>
        </w:numPr>
        <w:contextualSpacing w:val="0"/>
        <w:jc w:val="left"/>
      </w:pPr>
      <w:r>
        <w:t>Using static analysis to identify major program ‘modes’, or high-level states that indicate a process or application is currently playing a particular role.</w:t>
      </w:r>
    </w:p>
    <w:p w:rsidR="000921E6" w:rsidRDefault="000921E6" w:rsidP="000921E6">
      <w:pPr>
        <w:pStyle w:val="ListParagraph"/>
        <w:numPr>
          <w:ilvl w:val="1"/>
          <w:numId w:val="26"/>
        </w:numPr>
        <w:contextualSpacing w:val="0"/>
        <w:jc w:val="left"/>
      </w:pPr>
      <w:r>
        <w:t>Using dynamic analysis to supplement the static approaches.</w:t>
      </w:r>
    </w:p>
    <w:p w:rsidR="000921E6" w:rsidRDefault="000921E6" w:rsidP="000921E6">
      <w:pPr>
        <w:pStyle w:val="ListParagraph"/>
        <w:numPr>
          <w:ilvl w:val="1"/>
          <w:numId w:val="26"/>
        </w:numPr>
        <w:contextualSpacing w:val="0"/>
        <w:jc w:val="left"/>
      </w:pPr>
      <w:r>
        <w:t>How to design a user interface to make model generation user-friendly.</w:t>
      </w:r>
    </w:p>
    <w:p w:rsidR="000921E6" w:rsidRDefault="000921E6" w:rsidP="000921E6">
      <w:pPr>
        <w:pStyle w:val="ListParagraph"/>
        <w:numPr>
          <w:ilvl w:val="1"/>
          <w:numId w:val="26"/>
        </w:numPr>
        <w:contextualSpacing w:val="0"/>
        <w:jc w:val="left"/>
      </w:pPr>
      <w:r>
        <w:t>How to effectively validate models. In the envisioned system, the model becomes a critical part of the application, since an incorrect model may prevent normal operation of an application. Programmers will therefore need to test and validate their models before deploying their applications, just like they need to test and validate their code.</w:t>
      </w:r>
    </w:p>
    <w:p w:rsidR="000921E6" w:rsidRDefault="000921E6" w:rsidP="000921E6">
      <w:pPr>
        <w:pStyle w:val="ListParagraph"/>
        <w:numPr>
          <w:ilvl w:val="0"/>
          <w:numId w:val="26"/>
        </w:numPr>
        <w:contextualSpacing w:val="0"/>
        <w:jc w:val="left"/>
      </w:pPr>
      <w:r>
        <w:rPr>
          <w:b/>
        </w:rPr>
        <w:t>Demonstrate</w:t>
      </w:r>
      <w:r w:rsidRPr="007E7AC4">
        <w:rPr>
          <w:b/>
        </w:rPr>
        <w:t xml:space="preserve"> the suitability of the modeling language</w:t>
      </w:r>
      <w:r>
        <w:t xml:space="preserve"> for use in runtime monitoring.</w:t>
      </w:r>
    </w:p>
    <w:p w:rsidR="000921E6" w:rsidRDefault="000921E6" w:rsidP="000921E6">
      <w:pPr>
        <w:pStyle w:val="ListParagraph"/>
        <w:numPr>
          <w:ilvl w:val="1"/>
          <w:numId w:val="26"/>
        </w:numPr>
        <w:contextualSpacing w:val="0"/>
        <w:jc w:val="left"/>
      </w:pPr>
      <w:r>
        <w:t>Develop techniques for configuring a software dynamic translator using PEDL and the event mapper.</w:t>
      </w:r>
    </w:p>
    <w:p w:rsidR="000921E6" w:rsidRDefault="000921E6" w:rsidP="000921E6">
      <w:pPr>
        <w:pStyle w:val="ListParagraph"/>
        <w:numPr>
          <w:ilvl w:val="1"/>
          <w:numId w:val="26"/>
        </w:numPr>
        <w:contextualSpacing w:val="0"/>
        <w:jc w:val="left"/>
      </w:pPr>
      <w:r>
        <w:t>Investigate scalable techniques for mapping low-level events to high-level events at runtime.</w:t>
      </w:r>
    </w:p>
    <w:p w:rsidR="000921E6" w:rsidRDefault="000921E6" w:rsidP="000921E6">
      <w:pPr>
        <w:pStyle w:val="ListParagraph"/>
        <w:numPr>
          <w:ilvl w:val="0"/>
          <w:numId w:val="26"/>
        </w:numPr>
        <w:contextualSpacing w:val="0"/>
        <w:jc w:val="left"/>
      </w:pPr>
      <w:r w:rsidRPr="00161ACD">
        <w:rPr>
          <w:b/>
        </w:rPr>
        <w:t>Write a final report</w:t>
      </w:r>
      <w:r>
        <w:t xml:space="preserve"> that includes a plan for Phase II development.</w:t>
      </w:r>
    </w:p>
    <w:p w:rsidR="000921E6" w:rsidRPr="00161ACD" w:rsidRDefault="000921E6" w:rsidP="000921E6">
      <w:pPr>
        <w:pStyle w:val="ListParagraph"/>
        <w:numPr>
          <w:ilvl w:val="0"/>
          <w:numId w:val="26"/>
        </w:numPr>
        <w:contextualSpacing w:val="0"/>
        <w:jc w:val="left"/>
        <w:rPr>
          <w:b/>
        </w:rPr>
      </w:pPr>
      <w:commentRangeStart w:id="20"/>
      <w:r>
        <w:rPr>
          <w:b/>
        </w:rPr>
        <w:t xml:space="preserve">[Option] </w:t>
      </w:r>
      <w:r w:rsidRPr="00161ACD">
        <w:rPr>
          <w:b/>
        </w:rPr>
        <w:t>Implement a proof-of-concept prototype of the tool.</w:t>
      </w:r>
    </w:p>
    <w:p w:rsidR="000921E6" w:rsidRDefault="000921E6" w:rsidP="000921E6">
      <w:pPr>
        <w:pStyle w:val="ListParagraph"/>
        <w:numPr>
          <w:ilvl w:val="1"/>
          <w:numId w:val="26"/>
        </w:numPr>
        <w:contextualSpacing w:val="0"/>
        <w:jc w:val="left"/>
      </w:pPr>
      <w:r>
        <w:t>Extend the modeling language to add any syntactic or semantic constructs needed to support implementation.</w:t>
      </w:r>
    </w:p>
    <w:p w:rsidR="000921E6" w:rsidRDefault="000921E6" w:rsidP="000921E6">
      <w:pPr>
        <w:pStyle w:val="ListParagraph"/>
        <w:numPr>
          <w:ilvl w:val="1"/>
          <w:numId w:val="26"/>
        </w:numPr>
        <w:contextualSpacing w:val="0"/>
        <w:jc w:val="left"/>
      </w:pPr>
      <w:r>
        <w:t>Implement mode-inference analysis.</w:t>
      </w:r>
    </w:p>
    <w:p w:rsidR="000921E6" w:rsidRDefault="000921E6" w:rsidP="000921E6">
      <w:pPr>
        <w:pStyle w:val="ListParagraph"/>
        <w:numPr>
          <w:ilvl w:val="1"/>
          <w:numId w:val="26"/>
        </w:numPr>
        <w:contextualSpacing w:val="0"/>
        <w:jc w:val="left"/>
      </w:pPr>
      <w:r>
        <w:t xml:space="preserve">Extend GrammaTech’s existing Eclipse plugin to </w:t>
      </w:r>
    </w:p>
    <w:p w:rsidR="000921E6" w:rsidRDefault="000921E6" w:rsidP="000921E6">
      <w:pPr>
        <w:pStyle w:val="ListParagraph"/>
        <w:numPr>
          <w:ilvl w:val="2"/>
          <w:numId w:val="26"/>
        </w:numPr>
        <w:contextualSpacing w:val="0"/>
        <w:jc w:val="left"/>
      </w:pPr>
      <w:r>
        <w:t>initiate analysis from source code.</w:t>
      </w:r>
    </w:p>
    <w:p w:rsidR="000921E6" w:rsidRDefault="000921E6" w:rsidP="000921E6">
      <w:pPr>
        <w:pStyle w:val="ListParagraph"/>
        <w:numPr>
          <w:ilvl w:val="2"/>
          <w:numId w:val="26"/>
        </w:numPr>
        <w:contextualSpacing w:val="0"/>
        <w:jc w:val="left"/>
      </w:pPr>
      <w:r>
        <w:t>aid the users as they construct PEDL from source code.</w:t>
      </w:r>
    </w:p>
    <w:p w:rsidR="000921E6" w:rsidRDefault="000921E6" w:rsidP="000921E6">
      <w:pPr>
        <w:pStyle w:val="ListParagraph"/>
        <w:numPr>
          <w:ilvl w:val="1"/>
          <w:numId w:val="26"/>
        </w:numPr>
        <w:contextualSpacing w:val="0"/>
        <w:jc w:val="left"/>
      </w:pPr>
      <w:r>
        <w:lastRenderedPageBreak/>
        <w:t>Implement a prototype tool that configures a SySense runtime monitor using the model.</w:t>
      </w:r>
      <w:commentRangeEnd w:id="20"/>
      <w:r>
        <w:rPr>
          <w:rStyle w:val="CommentReference"/>
        </w:rPr>
        <w:commentReference w:id="20"/>
      </w:r>
    </w:p>
    <w:p w:rsidR="002909E2" w:rsidRDefault="000921E6" w:rsidP="00897410">
      <w:r>
        <w:t xml:space="preserve">The University of Pennsylvania had primary responsibility for Objective 1, and advised GrammaTech on Objective 2. GrammaTech was responsible for Objectives 2 and 3. This final report (Objective 4) was written in a joint effort. </w:t>
      </w:r>
    </w:p>
    <w:p w:rsidR="000921E6" w:rsidRPr="00897410" w:rsidRDefault="000921E6" w:rsidP="00897410"/>
    <w:p w:rsidR="006B1E44" w:rsidRDefault="00DB0439" w:rsidP="00D228D6">
      <w:pPr>
        <w:pStyle w:val="Heading1"/>
      </w:pPr>
      <w:bookmarkStart w:id="21" w:name="_Toc377038229"/>
      <w:commentRangeStart w:id="22"/>
      <w:r>
        <w:t>Technical Problems</w:t>
      </w:r>
      <w:commentRangeEnd w:id="22"/>
      <w:r>
        <w:rPr>
          <w:rStyle w:val="CommentReference"/>
          <w:rFonts w:ascii="Calibri" w:eastAsia="Calibri" w:hAnsi="Calibri" w:cs="Times New Roman"/>
          <w:b w:val="0"/>
          <w:bCs w:val="0"/>
        </w:rPr>
        <w:commentReference w:id="22"/>
      </w:r>
      <w:bookmarkEnd w:id="21"/>
    </w:p>
    <w:p w:rsidR="002909E2" w:rsidRDefault="007D3F8B" w:rsidP="002909E2">
      <w:r>
        <w:t>&lt;</w:t>
      </w:r>
      <w:r w:rsidR="000B303D">
        <w:t>=</w:t>
      </w:r>
      <w:r>
        <w:t>3 page total.</w:t>
      </w:r>
    </w:p>
    <w:p w:rsidR="007D3F8B" w:rsidRDefault="007D3F8B" w:rsidP="007D3F8B">
      <w:pPr>
        <w:pStyle w:val="Heading2"/>
      </w:pPr>
      <w:r>
        <w:t>Problem Area</w:t>
      </w:r>
    </w:p>
    <w:p w:rsidR="001C289D" w:rsidRPr="001C289D" w:rsidRDefault="001C289D" w:rsidP="001C289D">
      <w:r>
        <w:t>GT to fill in – describe the problem being addressed.</w:t>
      </w:r>
      <w:bookmarkStart w:id="23" w:name="_GoBack"/>
      <w:bookmarkEnd w:id="23"/>
    </w:p>
    <w:p w:rsidR="007D3F8B" w:rsidRDefault="007D3F8B" w:rsidP="007D3F8B">
      <w:pPr>
        <w:pStyle w:val="Heading2"/>
      </w:pPr>
      <w:r>
        <w:t>Problems Encountered</w:t>
      </w:r>
      <w:r w:rsidR="0014157A">
        <w:t xml:space="preserve"> in Task 1</w:t>
      </w:r>
    </w:p>
    <w:p w:rsidR="00F62840" w:rsidRDefault="000D5954" w:rsidP="002909E2">
      <w:r>
        <w:t xml:space="preserve">The primary problem to be addressed by Task 1 is to identify the necessary language features needed to capture </w:t>
      </w:r>
      <w:r w:rsidR="002F1A64">
        <w:t>behavioral security models of complex applications and develop a modeling language that allows to generate efficient monitors from models.</w:t>
      </w:r>
    </w:p>
    <w:p w:rsidR="007D3F8B" w:rsidRDefault="005B2517" w:rsidP="002909E2">
      <w:r>
        <w:t>Validation of the developed language on the chosen application, the Chrome browser, turned out to be a challenge as the code base is large and complex.  We concentrated on relatively simple properties is Phase I.  Still, making sure that the properties are faithful abstractions of expected behavior of the system required us to understand the system at a relatively detailed level. We were able to overcome the challenge by labor-intensive code review.  However, the encountered challenge reinforced the need to develop the model extraction technology proposed in this project.</w:t>
      </w:r>
    </w:p>
    <w:p w:rsidR="0014157A" w:rsidRDefault="0014157A" w:rsidP="0014157A">
      <w:pPr>
        <w:pStyle w:val="Heading2"/>
      </w:pPr>
      <w:r>
        <w:t>Problems Encountered in Tasks 2 and 3</w:t>
      </w:r>
    </w:p>
    <w:p w:rsidR="0014157A" w:rsidRPr="0014157A" w:rsidRDefault="0014157A" w:rsidP="0014157A">
      <w:r>
        <w:t>GT to fill in</w:t>
      </w:r>
    </w:p>
    <w:p w:rsidR="007D3F8B" w:rsidRDefault="007D3F8B" w:rsidP="002909E2"/>
    <w:p w:rsidR="007D3F8B" w:rsidRPr="002909E2" w:rsidRDefault="007D3F8B" w:rsidP="002909E2"/>
    <w:p w:rsidR="00D228D6" w:rsidRDefault="00DB0439" w:rsidP="00D228D6">
      <w:pPr>
        <w:pStyle w:val="Heading1"/>
      </w:pPr>
      <w:bookmarkStart w:id="24" w:name="_Toc377038230"/>
      <w:commentRangeStart w:id="25"/>
      <w:r>
        <w:t>General Methodology</w:t>
      </w:r>
      <w:commentRangeEnd w:id="25"/>
      <w:r>
        <w:rPr>
          <w:rStyle w:val="CommentReference"/>
          <w:rFonts w:ascii="Calibri" w:eastAsia="Calibri" w:hAnsi="Calibri" w:cs="Times New Roman"/>
          <w:b w:val="0"/>
          <w:bCs w:val="0"/>
        </w:rPr>
        <w:commentReference w:id="25"/>
      </w:r>
      <w:bookmarkEnd w:id="24"/>
    </w:p>
    <w:p w:rsidR="004B1E23" w:rsidRDefault="007D3F8B" w:rsidP="007D3F8B">
      <w:bookmarkStart w:id="26" w:name="_Ref332211889"/>
      <w:r>
        <w:t>&lt;</w:t>
      </w:r>
      <w:r w:rsidR="000B303D">
        <w:t>=</w:t>
      </w:r>
      <w:r>
        <w:t>4 pages total.</w:t>
      </w:r>
    </w:p>
    <w:p w:rsidR="000B303D" w:rsidRDefault="000B303D" w:rsidP="000B303D">
      <w:pPr>
        <w:pStyle w:val="Heading2"/>
      </w:pPr>
      <w:r>
        <w:t>Task 1 Methodology</w:t>
      </w:r>
    </w:p>
    <w:p w:rsidR="007D3F8B" w:rsidRDefault="007D3F8B" w:rsidP="007D3F8B">
      <w:r>
        <w:t xml:space="preserve">Penn: describe the methodology employed for Task 1. Should be </w:t>
      </w:r>
      <w:r w:rsidR="000B303D">
        <w:t>&lt;=2</w:t>
      </w:r>
      <w:r>
        <w:t xml:space="preserve"> pages</w:t>
      </w:r>
    </w:p>
    <w:p w:rsidR="00F05F8E" w:rsidRDefault="00F05F8E" w:rsidP="007D3F8B">
      <w:r>
        <w:t>The methodology adopted for Task 1 was derived directly from Task 1 objectives.  The main objective was the development of a modeling language suitable for capturing expected behaviors of the system by system developers and for monitoring of the specified behavior at run time.  This immediately imposed two requirements on the language design.  One the one hand, the level of abstraction in the language needs to be high enough so that the user can naturally express his or her intuition about the system.  On the other hand, semantics of the language needs to be lined up with existing monitoring languages, such as state machines or temporal logic formulas, so that existing monitor generation techniques can be utilized.</w:t>
      </w:r>
    </w:p>
    <w:p w:rsidR="00F05F8E" w:rsidRDefault="00F05F8E" w:rsidP="007D3F8B">
      <w:r>
        <w:lastRenderedPageBreak/>
        <w:t>Our approach was to first understand</w:t>
      </w:r>
      <w:r w:rsidR="00E931DF">
        <w:t xml:space="preserve"> strengths and</w:t>
      </w:r>
      <w:r>
        <w:t xml:space="preserve"> deficiencies of existing monitoring languages from the behavior modeling perspective.  We </w:t>
      </w:r>
      <w:r w:rsidR="00E931DF">
        <w:t>primarily concentrated on languages supported by the leading correctness monitoring and checking tools in the runtime verif</w:t>
      </w:r>
      <w:r w:rsidR="002D68FA">
        <w:t>ication community such as MaC [FMSD2004] and MOP [STTT2012</w:t>
      </w:r>
      <w:r w:rsidR="00E931DF">
        <w:t>].</w:t>
      </w:r>
    </w:p>
    <w:p w:rsidR="00E931DF" w:rsidRDefault="00E931DF" w:rsidP="007D3F8B">
      <w:r>
        <w:t>The next step in the research approach was to select an application of the size and complexity that is similar to the final targets of the technology targeted in this project, and gain sufficient understanding of it so that we can construct a model capturing some of the behavioral aspects of the system.  Unlike the ultimate goal of the project, this model will not be constructed during system development, and without the envisioned tool support.  However, the importance of this exercise was to enable us to understand, which language features would be important to make this model concise and easy to construct and understand.</w:t>
      </w:r>
    </w:p>
    <w:p w:rsidR="00E931DF" w:rsidRDefault="00E931DF" w:rsidP="007D3F8B">
      <w:r>
        <w:t>The construction of the model mentioned above</w:t>
      </w:r>
      <w:r w:rsidR="00501CDB">
        <w:t xml:space="preserve"> </w:t>
      </w:r>
      <w:r w:rsidR="00A43763">
        <w:t>served as</w:t>
      </w:r>
      <w:r w:rsidR="00501CDB">
        <w:t xml:space="preserve"> the design-by-example phase of defining the language</w:t>
      </w:r>
      <w:r w:rsidR="00A43763">
        <w:t>. Once we felt that the set of considered behaviors of the chosen application were representative of the general case, we made them concrete in a more formal language description, making sure that the resulting language definition directly supports all the considered features.</w:t>
      </w:r>
    </w:p>
    <w:p w:rsidR="00A43763" w:rsidRDefault="00A43763" w:rsidP="007D3F8B">
      <w:r>
        <w:t xml:space="preserve">Implementation of the language parser and supporting monitoring infrastructure is left for subsequent phases of the project. </w:t>
      </w:r>
      <w:r w:rsidR="00572C02">
        <w:t>However, t</w:t>
      </w:r>
      <w:r>
        <w:t>he chosen methodology has put us in a position where the design of the language develo</w:t>
      </w:r>
      <w:r w:rsidR="00572C02">
        <w:t>ped in Phase I of the project has validated by the manual construction of the model for the Chromium case study and its monitor.  This will, in turn, facilitate tool development in Phase II.</w:t>
      </w:r>
    </w:p>
    <w:p w:rsidR="000B303D" w:rsidRDefault="000B303D" w:rsidP="000B303D">
      <w:pPr>
        <w:pStyle w:val="Heading2"/>
      </w:pPr>
      <w:r>
        <w:t>Task 2 Methodology</w:t>
      </w:r>
    </w:p>
    <w:p w:rsidR="000B303D" w:rsidRDefault="000B303D" w:rsidP="007D3F8B">
      <w:r>
        <w:t>GT to fill in.</w:t>
      </w:r>
    </w:p>
    <w:p w:rsidR="000B303D" w:rsidRDefault="000B303D" w:rsidP="000B303D">
      <w:pPr>
        <w:pStyle w:val="Heading2"/>
      </w:pPr>
      <w:r>
        <w:t>Task 3 Methodology</w:t>
      </w:r>
    </w:p>
    <w:p w:rsidR="007D3F8B" w:rsidRPr="007D3F8B" w:rsidRDefault="000B303D" w:rsidP="007D3F8B">
      <w:r>
        <w:t>GT to fill in.</w:t>
      </w:r>
    </w:p>
    <w:p w:rsidR="00D228D6" w:rsidRDefault="00DB0439" w:rsidP="00D228D6">
      <w:pPr>
        <w:pStyle w:val="Heading1"/>
      </w:pPr>
      <w:bookmarkStart w:id="27" w:name="_Toc377038231"/>
      <w:bookmarkEnd w:id="26"/>
      <w:commentRangeStart w:id="28"/>
      <w:r>
        <w:t>Technical Results</w:t>
      </w:r>
      <w:commentRangeEnd w:id="28"/>
      <w:r>
        <w:rPr>
          <w:rStyle w:val="CommentReference"/>
          <w:rFonts w:ascii="Calibri" w:eastAsia="Calibri" w:hAnsi="Calibri" w:cs="Times New Roman"/>
          <w:b w:val="0"/>
          <w:bCs w:val="0"/>
        </w:rPr>
        <w:commentReference w:id="28"/>
      </w:r>
      <w:bookmarkEnd w:id="27"/>
    </w:p>
    <w:p w:rsidR="00CC769E" w:rsidRDefault="000B303D" w:rsidP="00A904A1">
      <w:r>
        <w:t>&lt;=15 pages</w:t>
      </w:r>
    </w:p>
    <w:p w:rsidR="000B303D" w:rsidRDefault="000B303D" w:rsidP="000B303D">
      <w:pPr>
        <w:pStyle w:val="Heading2"/>
      </w:pPr>
      <w:r>
        <w:t>Task 1 Results</w:t>
      </w:r>
    </w:p>
    <w:p w:rsidR="000B303D" w:rsidRDefault="000B303D" w:rsidP="00A904A1">
      <w:r>
        <w:t>Penn: describe results here. 5-7.5 pages.</w:t>
      </w:r>
    </w:p>
    <w:p w:rsidR="009B6363" w:rsidRDefault="009B6363" w:rsidP="00A904A1">
      <w:r>
        <w:t xml:space="preserve">The main outcome of the Task 1 effort is the definition of the language to be used for expressing behavioral models of systems.  </w:t>
      </w:r>
      <w:r w:rsidR="008E2DCB">
        <w:t>Before engaging in the language design, we performed gap analysis of existing languages for correctness monitoring, which is summarized below.</w:t>
      </w:r>
    </w:p>
    <w:p w:rsidR="008E2DCB" w:rsidRDefault="008E2DCB" w:rsidP="008E2DCB">
      <w:r w:rsidRPr="008E2DCB">
        <w:rPr>
          <w:b/>
        </w:rPr>
        <w:t>Analysis of existing languages for correctness monitoring.</w:t>
      </w:r>
      <w:r>
        <w:t xml:space="preserve">  We compared MEDL, developed by the Penn investigators in their prior work, and MOP, developed at UIUC as part of the state-of-the-art academic toolset for correctness monitoring.</w:t>
      </w:r>
    </w:p>
    <w:p w:rsidR="008E2DCB" w:rsidRDefault="008E2DCB" w:rsidP="008E2DCB">
      <w:r>
        <w:t xml:space="preserve">MEDL introduced the concepts of events and conditions, where instantaneous events were used to trigger changes in conditions, which persisted over time intervals between event arrivals.  Thus, one can think of a collection of conditions defined in a MEDL specification as the state of the checker.  In addition, auxiliary variables could be set in response to events and formed additional checker state.  Alarms, which signified violations of monitored properties, were raised </w:t>
      </w:r>
      <w:r>
        <w:lastRenderedPageBreak/>
        <w:t>when the checker reached a certain state.  While MEDL contained all the necessary features to specify properties to be monitored, it had several drawbacks that made it hard to be used to monitor large systems:</w:t>
      </w:r>
    </w:p>
    <w:p w:rsidR="008E2DCB" w:rsidRDefault="008E2DCB" w:rsidP="008E2DCB">
      <w:pPr>
        <w:pStyle w:val="ListParagraph"/>
        <w:numPr>
          <w:ilvl w:val="0"/>
          <w:numId w:val="27"/>
        </w:numPr>
        <w:ind w:left="360"/>
      </w:pPr>
      <w:r>
        <w:t>The first drawback was the monolithic nature of a MEDL specification.  All events and conditions were defined in a flat space and related only by dependencies between them using logic of MEDL specification.  As the specification became large with complex dependencies, it became hard to understand and validate.  At run time, a MEDL specification was evaluated by a single checker, making it difficult to introduce distributed monitoring.</w:t>
      </w:r>
    </w:p>
    <w:p w:rsidR="002D68FA" w:rsidRDefault="008E2DCB" w:rsidP="008E2DCB">
      <w:pPr>
        <w:pStyle w:val="ListParagraph"/>
        <w:numPr>
          <w:ilvl w:val="0"/>
          <w:numId w:val="27"/>
        </w:numPr>
        <w:ind w:left="360"/>
      </w:pPr>
      <w:r>
        <w:t>Second, a MEDL specification was static; that is, the checker manipulated the same set of conditions throughout the system execution.  This made it difficult to apply MaC to many real-life systems that dynamically create objects, spawn new threads of execution, etc.  An extension of MEDL for handling parameterized properties</w:t>
      </w:r>
      <w:r w:rsidR="002D68FA">
        <w:t xml:space="preserve"> [RV2005]</w:t>
      </w:r>
      <w:r>
        <w:t xml:space="preserve"> that can be instantiated for each monitored object has been defined in an </w:t>
      </w:r>
      <w:r w:rsidRPr="002D68FA">
        <w:rPr>
          <w:i/>
        </w:rPr>
        <w:t>ad hoc</w:t>
      </w:r>
      <w:r>
        <w:t xml:space="preserve"> way and never fully implemented.</w:t>
      </w:r>
      <w:r w:rsidR="002D68FA">
        <w:t xml:space="preserve"> </w:t>
      </w:r>
    </w:p>
    <w:p w:rsidR="008E2DCB" w:rsidRDefault="002D68FA" w:rsidP="008E2DCB">
      <w:pPr>
        <w:pStyle w:val="ListParagraph"/>
        <w:numPr>
          <w:ilvl w:val="0"/>
          <w:numId w:val="27"/>
        </w:numPr>
        <w:ind w:left="360"/>
      </w:pPr>
      <w:r>
        <w:t>Finally, MEDL design keeps the</w:t>
      </w:r>
      <w:r w:rsidR="008E2DCB">
        <w:t xml:space="preserve"> state space of </w:t>
      </w:r>
      <w:r>
        <w:t>t</w:t>
      </w:r>
      <w:r w:rsidR="008E2DCB">
        <w:t>he checker</w:t>
      </w:r>
      <w:r w:rsidR="00BF55B6">
        <w:t xml:space="preserve"> implicit</w:t>
      </w:r>
      <w:r w:rsidR="008E2DCB">
        <w:t xml:space="preserve">, </w:t>
      </w:r>
      <w:r>
        <w:t>making it hard to characterize</w:t>
      </w:r>
      <w:r w:rsidR="008E2DCB">
        <w:t xml:space="preserve"> the change of state that would be effected by a given event.  Checker state in MEDL was partially captured by auxiliary variables and partially by conditions.  To complicate matters, not all conditions contributed by checker state as some conditions were formed from other conditions by propositional operators of MEDL.</w:t>
      </w:r>
    </w:p>
    <w:p w:rsidR="008E2DCB" w:rsidRDefault="002D68FA" w:rsidP="008E2DCB">
      <w:r>
        <w:t>By contrast, MOP has been designed to support parametric monitoring from the outset, making it easy to specify monitors with large numbers of parameters and efficiently manage large numbers of monitor instances by efficiently routing observations to the right instances.</w:t>
      </w:r>
      <w:r w:rsidR="00BF55B6">
        <w:t xml:space="preserve">  In addition to temporal logic-based specifications, MOP allows properties to be expressed as state machines and relies on an efficient state-machine monitoring algorithm [TACAS2002].</w:t>
      </w:r>
      <w:r>
        <w:t xml:space="preserve">  On the othe</w:t>
      </w:r>
      <w:r w:rsidR="00BF55B6">
        <w:t xml:space="preserve">r hand, MOP, like MEDL, lacks facilities to structure large models  captures models as collections of individual properties </w:t>
      </w:r>
    </w:p>
    <w:p w:rsidR="009B6363" w:rsidRDefault="009B6363" w:rsidP="009B6363">
      <w:r w:rsidRPr="009B6363">
        <w:rPr>
          <w:b/>
        </w:rPr>
        <w:t>SMEDL overview.</w:t>
      </w:r>
      <w:r>
        <w:t xml:space="preserve">  The central concept of SMEDL is a monitoring object, or object for short.  An object can be an abstraction of a system object, whose state is tracked by the monitoring system.  Alternatively, an object can be an abstract entity that represents interactions between multiple system objects.  An object can have a state, which reflects history of its evolution.  Objects can be created dynamically during an execution of a system.  As the system evolves, multiple instances of the same object may be created.  To distinguish between instances, a part of the object state is designated as the object identity and remains immutable during the object's lifetime.  Objects in SMEDL can have their state changed by event arrivals.  At runtime, each object instance produces a separate checker that encapsulates runtime state of the object and performs event updates.</w:t>
      </w:r>
    </w:p>
    <w:p w:rsidR="009B6363" w:rsidRDefault="009B6363" w:rsidP="009B6363">
      <w:r>
        <w:t>The second concept of SMEDL is an event.  SMEDL events are instantaneous occurrences that ultimately originate from observations of the system execution.  Events are decorated with a set of attributes, which are formal parameters of the event.  An event occurrence carries a set of actual parameters, which are values assigned to formal parameters of the event.  Events are delivered to checkers that correspond to objects matching the values of event parameters.  Thus, a single event can be processed by multiple checkers.</w:t>
      </w:r>
    </w:p>
    <w:p w:rsidR="009B6363" w:rsidRDefault="009B6363" w:rsidP="009B6363">
      <w:r>
        <w:t xml:space="preserve">Each SMEDL object includes an interface, which declares events that are associated with this object, object state, which can include references to other objects, and the specification of object </w:t>
      </w:r>
      <w:r>
        <w:lastRenderedPageBreak/>
        <w:t xml:space="preserve">behaviors.  We adopt a </w:t>
      </w:r>
      <w:r w:rsidRPr="009B6363">
        <w:rPr>
          <w:i/>
        </w:rPr>
        <w:t>scenario-based</w:t>
      </w:r>
      <w:r>
        <w:t xml:space="preserve"> behavior specification style, where each scenario describes a partial behavior, and the complete behavior is obtained by composing scenarios.</w:t>
      </w:r>
    </w:p>
    <w:p w:rsidR="009B6363" w:rsidRDefault="009B6363" w:rsidP="009B6363">
      <w:r>
        <w:t xml:space="preserve">Consider an example of a SMEDL object.  In a web browser, a </w:t>
      </w:r>
      <w:r w:rsidRPr="009B6363">
        <w:rPr>
          <w:i/>
        </w:rPr>
        <w:t>tab</w:t>
      </w:r>
      <w:r>
        <w:t xml:space="preserve"> is a panel that displays the contents of a URL and handles all aspects of processing a page.  For example, it deals with storing and retrieving cookies. It is associated with a URL that is currently being processed and displayed.  The same tab may display a different URL if the user makes a new request.  We may want to monitor the handling of a URL by a tab, in particular processing of the cookies.  This makes the URL part of the monitored tab state.  A browser may have several tabs open at the same time, displaying different pages.  To distinguish the tab, we need an identity.  Tabs, generally, do not have a name or a set of attributes that uniquely identify it.  In such a case, we represent the identity using an </w:t>
      </w:r>
      <w:r w:rsidRPr="009B6363">
        <w:rPr>
          <w:i/>
        </w:rPr>
        <w:t>opaque</w:t>
      </w:r>
      <w:r>
        <w:t xml:space="preserve"> keyword, meaning that the contents of this attribute is not interpreted and is assumed only to be unique.  It can be, for example, a reference to the system object that does not have a meaning in the monitor context.  The specification of a tab object, showing two simple scenarios</w:t>
      </w:r>
      <w:r w:rsidR="00035900">
        <w:t>, is shown below</w:t>
      </w:r>
      <w:r>
        <w:t>.  The first scenario represents the cookie in</w:t>
      </w:r>
      <w:r w:rsidR="00035900">
        <w:t>tegrity property</w:t>
      </w:r>
      <w:r>
        <w:t>.  In this scenario, an event that stores a cookie is accepted when the domain of the cookie is a subdomain of the current URL of the tab.  The event does not change the state of the tab object.  Otherwise, an error is raised.  The second scenario represents a change of the URL that the tab displays.  In contrast to the first scenario, the URL change updates the state of the checker by an action that is performed in response to the event.  However, no alarms can be raised within this scenario.</w:t>
      </w:r>
    </w:p>
    <w:p w:rsidR="00035900" w:rsidRDefault="00035900" w:rsidP="00035900">
      <w:pPr>
        <w:jc w:val="left"/>
      </w:pPr>
      <w:r w:rsidRPr="00035900">
        <w:rPr>
          <w:b/>
        </w:rPr>
        <w:t>object</w:t>
      </w:r>
      <w:r>
        <w:t xml:space="preserve"> Tab</w:t>
      </w:r>
      <w:r>
        <w:br/>
      </w:r>
      <w:r>
        <w:rPr>
          <w:b/>
        </w:rPr>
        <w:t xml:space="preserve">    </w:t>
      </w:r>
      <w:r w:rsidRPr="00035900">
        <w:rPr>
          <w:b/>
        </w:rPr>
        <w:t>identity</w:t>
      </w:r>
      <w:r>
        <w:rPr>
          <w:b/>
        </w:rPr>
        <w:br/>
        <w:t xml:space="preserve">        </w:t>
      </w:r>
      <w:r w:rsidRPr="00035900">
        <w:rPr>
          <w:b/>
        </w:rPr>
        <w:t>opaque</w:t>
      </w:r>
      <w:r>
        <w:t xml:space="preserve"> id</w:t>
      </w:r>
      <w:r>
        <w:br/>
        <w:t xml:space="preserve">    </w:t>
      </w:r>
      <w:r w:rsidRPr="00035900">
        <w:rPr>
          <w:b/>
        </w:rPr>
        <w:t>state</w:t>
      </w:r>
      <w:r>
        <w:rPr>
          <w:b/>
        </w:rPr>
        <w:br/>
      </w:r>
      <w:r>
        <w:t xml:space="preserve">        URL currentUrl</w:t>
      </w:r>
      <w:r>
        <w:br/>
        <w:t xml:space="preserve">        Renderer rengine</w:t>
      </w:r>
      <w:r>
        <w:br/>
        <w:t xml:space="preserve">    </w:t>
      </w:r>
      <w:r w:rsidRPr="00035900">
        <w:rPr>
          <w:b/>
        </w:rPr>
        <w:t>events</w:t>
      </w:r>
      <w:r>
        <w:rPr>
          <w:b/>
        </w:rPr>
        <w:br/>
        <w:t xml:space="preserve">        </w:t>
      </w:r>
      <w:r w:rsidRPr="00035900">
        <w:rPr>
          <w:b/>
        </w:rPr>
        <w:t>imported</w:t>
      </w:r>
      <w:r>
        <w:t xml:space="preserve"> store(Tab,Cookie), render(Renderer,URL)</w:t>
      </w:r>
      <w:r>
        <w:br/>
        <w:t xml:space="preserve">        </w:t>
      </w:r>
      <w:r w:rsidRPr="00035900">
        <w:rPr>
          <w:b/>
        </w:rPr>
        <w:t>exported</w:t>
      </w:r>
      <w:r>
        <w:t xml:space="preserve"> </w:t>
      </w:r>
      <w:r w:rsidRPr="00035900">
        <w:rPr>
          <w:b/>
        </w:rPr>
        <w:t>error</w:t>
      </w:r>
      <w:r>
        <w:t xml:space="preserve"> cookieIntegrityAlarm</w:t>
      </w:r>
      <w:r>
        <w:br/>
        <w:t xml:space="preserve">    </w:t>
      </w:r>
      <w:r w:rsidRPr="00035900">
        <w:rPr>
          <w:b/>
        </w:rPr>
        <w:t>scenarios</w:t>
      </w:r>
      <w:r w:rsidR="00934193">
        <w:rPr>
          <w:b/>
        </w:rPr>
        <w:br/>
        <w:t xml:space="preserve">        </w:t>
      </w:r>
      <w:r w:rsidR="00934193" w:rsidRPr="00934193">
        <w:t>CookieIntegrity:</w:t>
      </w:r>
      <w:r>
        <w:br/>
        <w:t xml:space="preserve">        Tab → store(</w:t>
      </w:r>
      <w:r w:rsidRPr="00035900">
        <w:rPr>
          <w:b/>
        </w:rPr>
        <w:t>this</w:t>
      </w:r>
      <w:r>
        <w:t xml:space="preserve">,cookie) </w:t>
      </w:r>
      <w:r w:rsidRPr="00035900">
        <w:rPr>
          <w:i/>
        </w:rPr>
        <w:t>when</w:t>
      </w:r>
      <w:r>
        <w:t xml:space="preserve"> isSubdomain(cookie.domain, currentUrl.getHost()) → Tab</w:t>
      </w:r>
      <w:r>
        <w:br/>
      </w:r>
      <w:r>
        <w:rPr>
          <w:b/>
        </w:rPr>
        <w:t xml:space="preserve">                    </w:t>
      </w:r>
      <w:r w:rsidRPr="00035900">
        <w:rPr>
          <w:b/>
        </w:rPr>
        <w:t>else</w:t>
      </w:r>
      <w:r>
        <w:t xml:space="preserve"> </w:t>
      </w:r>
      <w:r w:rsidRPr="00035900">
        <w:rPr>
          <w:b/>
        </w:rPr>
        <w:t>raise</w:t>
      </w:r>
      <w:r>
        <w:t xml:space="preserve"> cookieIntegrityAlarm → Tab</w:t>
      </w:r>
      <w:r w:rsidR="00934193">
        <w:br/>
        <w:t xml:space="preserve">        PageRendering:</w:t>
      </w:r>
      <w:r>
        <w:br/>
        <w:t xml:space="preserve">        Tab → Kernel.displayURL(</w:t>
      </w:r>
      <w:r w:rsidRPr="00035900">
        <w:rPr>
          <w:b/>
        </w:rPr>
        <w:t>this</w:t>
      </w:r>
      <w:r>
        <w:t>, url) → render(rengine, url)</w:t>
      </w:r>
      <w:r w:rsidR="00026607">
        <w:t xml:space="preserve"> {currentUrl=url}</w:t>
      </w:r>
      <w:r>
        <w:t xml:space="preserve"> → Tab</w:t>
      </w:r>
    </w:p>
    <w:p w:rsidR="008A4121" w:rsidRDefault="008A4121" w:rsidP="008A4121">
      <w:r w:rsidRPr="008A4121">
        <w:t>This simple example highlights several syntactic and semantic aspects of SMEDL, which will be made precise in the following sections.  Scenarios of objects are specified in terms of events.  Events are associated with objects.  However, scenarios of an object can include events of other objects.  This is a means of coordination between object behaviors.  Events can be observations from the monitored system or can be raised by the checker.  In particular, alarms are in the latter category.  However, not all events raised by the checker are alarms.  They can also be used in scenarios of other objects and allow for different checkers to coordinate.</w:t>
      </w:r>
    </w:p>
    <w:p w:rsidR="008A4121" w:rsidRDefault="008A4121" w:rsidP="008A4121">
      <w:r w:rsidRPr="008A4121">
        <w:rPr>
          <w:b/>
        </w:rPr>
        <w:t>SMEDL syntax.</w:t>
      </w:r>
      <w:r>
        <w:t xml:space="preserve">  Before </w:t>
      </w:r>
      <w:r w:rsidR="008E790D">
        <w:t>presenting</w:t>
      </w:r>
      <w:r>
        <w:t xml:space="preserve"> the syntax for SMEDL objects, we introduce th</w:t>
      </w:r>
      <w:r w:rsidR="008E790D">
        <w:t>e building blocks such as types and</w:t>
      </w:r>
      <w:r>
        <w:t xml:space="preserve"> expressions</w:t>
      </w:r>
      <w:r w:rsidR="008E790D">
        <w:t xml:space="preserve"> used in scenario actions</w:t>
      </w:r>
      <w:r>
        <w:t>.</w:t>
      </w:r>
      <w:r w:rsidR="008E790D">
        <w:t xml:space="preserve">  Several places in the description below make references to Java syntax.  This is a notational convenience to </w:t>
      </w:r>
      <w:r w:rsidR="00C47537">
        <w:t xml:space="preserve">avoid spelling out </w:t>
      </w:r>
      <w:r w:rsidR="00C47537">
        <w:lastRenderedPageBreak/>
        <w:t>large grammar specifications that describe parts that are generally well understood.  There is no implied dependence on Java parsers or Java runtime in SMEDL implementations.</w:t>
      </w:r>
      <w:r w:rsidR="00DD2CD0">
        <w:t xml:space="preserve">  Reserved keywords of SMEDL are shown in bold in the grammar expressions below and cannot be used as identifiers.</w:t>
      </w:r>
    </w:p>
    <w:p w:rsidR="008E790D" w:rsidRDefault="008E790D" w:rsidP="008E790D">
      <w:r w:rsidRPr="008E790D">
        <w:rPr>
          <w:i/>
        </w:rPr>
        <w:t xml:space="preserve">Types. </w:t>
      </w:r>
      <w:r>
        <w:t>Primitive types are integers, floating point numbers, strings, and container objects such as sets.</w:t>
      </w:r>
      <w:r w:rsidR="00C47537">
        <w:t xml:space="preserve">  Container types are expected to contain standard operations to manipulate container contents.  Names and parameters of these operations match methods of the corresponding objects from the Java standard library.</w:t>
      </w:r>
      <w:r>
        <w:t xml:space="preserve">  The </w:t>
      </w:r>
      <w:r w:rsidRPr="008E790D">
        <w:rPr>
          <w:b/>
        </w:rPr>
        <w:t>opaque</w:t>
      </w:r>
      <w:r>
        <w:t xml:space="preserve"> type is a primitive type, on which only the equality operation is defined.  Composite types are either objects defined in SMEDL or Java objects treated as data types.  Methods of Java objects can be used as operations in expressions.</w:t>
      </w:r>
    </w:p>
    <w:p w:rsidR="008E790D" w:rsidRDefault="008E790D" w:rsidP="008E790D">
      <w:r w:rsidRPr="008E790D">
        <w:rPr>
          <w:i/>
        </w:rPr>
        <w:t>Expressions.</w:t>
      </w:r>
      <w:r>
        <w:t xml:space="preserve">  </w:t>
      </w:r>
      <w:r w:rsidR="00C47537">
        <w:t>Expressions describe operations on values of state variables and event parameters.  For simplicity, expressions borrow a subset of Java expression syntax. They include infix notation for arithmetic and logical operations on numerical and Boolean values, respectively.  Invocation of methods for object types, such as container manipulation operations, is represented using the common dot operator.</w:t>
      </w:r>
    </w:p>
    <w:p w:rsidR="008E790D" w:rsidRDefault="00C47537" w:rsidP="008E790D">
      <w:r w:rsidRPr="00C47537">
        <w:rPr>
          <w:i/>
        </w:rPr>
        <w:t>Object definitions.</w:t>
      </w:r>
      <w:r>
        <w:t xml:space="preserve">  </w:t>
      </w:r>
      <w:r w:rsidR="008E790D">
        <w:t>Object definitions are given by the following grammar.  Scenario definitions, referenced in the grammar, are discussed below.  Each object contains a set of state variables, partitioned into object identity and data state, a non-empty set of events that are delivered to the object, and a non-empty set of scenarios.  The set</w:t>
      </w:r>
      <w:r w:rsidR="00466020">
        <w:t>s</w:t>
      </w:r>
      <w:r w:rsidR="008E790D">
        <w:t xml:space="preserve"> of state </w:t>
      </w:r>
      <w:r w:rsidR="00466020">
        <w:t xml:space="preserve">and identity </w:t>
      </w:r>
      <w:r w:rsidR="008E790D">
        <w:t xml:space="preserve">variables can be empty.  If identity variables are absent, the object is </w:t>
      </w:r>
      <w:r w:rsidR="008E790D" w:rsidRPr="00466020">
        <w:rPr>
          <w:i/>
        </w:rPr>
        <w:t>static</w:t>
      </w:r>
      <w:r w:rsidR="008E790D">
        <w:t xml:space="preserve"> and cannot be explicitly instantiated.  Static objects have only one instance.</w:t>
      </w:r>
    </w:p>
    <w:p w:rsidR="00466020" w:rsidRDefault="00466020" w:rsidP="00466020">
      <w:pPr>
        <w:jc w:val="left"/>
      </w:pPr>
      <w:r>
        <w:t>object ::=</w:t>
      </w:r>
      <w:r>
        <w:br/>
        <w:t xml:space="preserve">    [ </w:t>
      </w:r>
      <w:r w:rsidRPr="00466020">
        <w:rPr>
          <w:b/>
        </w:rPr>
        <w:t>identity</w:t>
      </w:r>
      <w:r>
        <w:t xml:space="preserve"> variable_declaration+ ]</w:t>
      </w:r>
      <w:r>
        <w:br/>
        <w:t xml:space="preserve">    [ </w:t>
      </w:r>
      <w:r w:rsidRPr="00466020">
        <w:rPr>
          <w:b/>
        </w:rPr>
        <w:t>state</w:t>
      </w:r>
      <w:r>
        <w:rPr>
          <w:b/>
        </w:rPr>
        <w:t xml:space="preserve"> </w:t>
      </w:r>
      <w:r w:rsidR="008443DF">
        <w:t xml:space="preserve"> variable</w:t>
      </w:r>
      <w:r>
        <w:t>_declaration+ ]</w:t>
      </w:r>
      <w:r>
        <w:br/>
        <w:t xml:space="preserve">    </w:t>
      </w:r>
      <w:r w:rsidRPr="00466020">
        <w:rPr>
          <w:b/>
        </w:rPr>
        <w:t>events</w:t>
      </w:r>
      <w:r w:rsidR="008443DF">
        <w:rPr>
          <w:b/>
        </w:rPr>
        <w:br/>
        <w:t xml:space="preserve">          </w:t>
      </w:r>
      <w:r w:rsidRPr="008443DF">
        <w:rPr>
          <w:b/>
        </w:rPr>
        <w:t>imported</w:t>
      </w:r>
      <w:r w:rsidR="008443DF">
        <w:t xml:space="preserve"> event</w:t>
      </w:r>
      <w:r>
        <w:t>_definition (</w:t>
      </w:r>
      <w:r w:rsidR="008443DF">
        <w:t xml:space="preserve">  “</w:t>
      </w:r>
      <w:r w:rsidR="007A5C36">
        <w:t>,</w:t>
      </w:r>
      <w:r w:rsidR="008443DF">
        <w:t>”</w:t>
      </w:r>
      <w:r w:rsidR="007A5C36">
        <w:t xml:space="preserve"> even</w:t>
      </w:r>
      <w:r w:rsidR="008443DF">
        <w:t>t</w:t>
      </w:r>
      <w:r w:rsidR="007A5C36">
        <w:t>_definition</w:t>
      </w:r>
      <w:r w:rsidR="008443DF">
        <w:t xml:space="preserve"> </w:t>
      </w:r>
      <w:r w:rsidR="007A5C36">
        <w:t>)*</w:t>
      </w:r>
      <w:r w:rsidR="008443DF">
        <w:br/>
        <w:t xml:space="preserve">        </w:t>
      </w:r>
      <w:r>
        <w:t>[</w:t>
      </w:r>
      <w:r w:rsidR="008443DF">
        <w:t xml:space="preserve"> </w:t>
      </w:r>
      <w:r w:rsidRPr="008443DF">
        <w:rPr>
          <w:b/>
        </w:rPr>
        <w:t>exported</w:t>
      </w:r>
      <w:r w:rsidR="008443DF" w:rsidRPr="008443DF">
        <w:t xml:space="preserve"> </w:t>
      </w:r>
      <w:r w:rsidR="008443DF">
        <w:t>event_definition (  “,” event_definition )*</w:t>
      </w:r>
      <w:r>
        <w:t xml:space="preserve"> </w:t>
      </w:r>
      <w:r w:rsidR="008443DF">
        <w:t>]</w:t>
      </w:r>
      <w:r w:rsidR="008443DF">
        <w:br/>
      </w:r>
      <w:r w:rsidR="008443DF">
        <w:rPr>
          <w:b/>
        </w:rPr>
        <w:t xml:space="preserve">    </w:t>
      </w:r>
      <w:r w:rsidRPr="008443DF">
        <w:rPr>
          <w:b/>
        </w:rPr>
        <w:t>scenarios</w:t>
      </w:r>
      <w:r w:rsidR="008443DF">
        <w:rPr>
          <w:b/>
        </w:rPr>
        <w:br/>
      </w:r>
      <w:r w:rsidR="008443DF">
        <w:t xml:space="preserve">        </w:t>
      </w:r>
      <w:r>
        <w:t>[</w:t>
      </w:r>
      <w:r w:rsidR="008443DF">
        <w:t xml:space="preserve"> </w:t>
      </w:r>
      <w:r>
        <w:t>scenario_definition</w:t>
      </w:r>
      <w:r w:rsidR="008443DF">
        <w:t xml:space="preserve"> </w:t>
      </w:r>
      <w:r>
        <w:t>]+</w:t>
      </w:r>
    </w:p>
    <w:p w:rsidR="00466020" w:rsidRDefault="00466020" w:rsidP="00466020">
      <w:pPr>
        <w:jc w:val="left"/>
      </w:pPr>
      <w:r>
        <w:t>variable\_declaration ::=</w:t>
      </w:r>
      <w:r w:rsidR="008443DF">
        <w:br/>
        <w:t xml:space="preserve">    type identifier (  “,”</w:t>
      </w:r>
      <w:r>
        <w:t xml:space="preserve"> indentifier</w:t>
      </w:r>
      <w:r w:rsidR="008443DF">
        <w:t xml:space="preserve"> </w:t>
      </w:r>
      <w:r>
        <w:t>)*</w:t>
      </w:r>
    </w:p>
    <w:p w:rsidR="00466020" w:rsidRDefault="00466020" w:rsidP="00466020">
      <w:pPr>
        <w:jc w:val="left"/>
      </w:pPr>
      <w:r>
        <w:t>event_definition ::=</w:t>
      </w:r>
      <w:r w:rsidR="008443DF">
        <w:br/>
        <w:t xml:space="preserve">    </w:t>
      </w:r>
      <w:r>
        <w:t>[</w:t>
      </w:r>
      <w:r w:rsidR="008443DF">
        <w:t xml:space="preserve"> </w:t>
      </w:r>
      <w:r w:rsidRPr="008443DF">
        <w:rPr>
          <w:b/>
        </w:rPr>
        <w:t>error</w:t>
      </w:r>
      <w:r>
        <w:t>] identifier [</w:t>
      </w:r>
      <w:r w:rsidR="008443DF">
        <w:t xml:space="preserve"> “</w:t>
      </w:r>
      <w:r>
        <w:t>(</w:t>
      </w:r>
      <w:r w:rsidR="008443DF">
        <w:t>“</w:t>
      </w:r>
      <w:r>
        <w:t xml:space="preserve"> parameter_list </w:t>
      </w:r>
      <w:r w:rsidR="008443DF">
        <w:t>“</w:t>
      </w:r>
      <w:r>
        <w:t>)</w:t>
      </w:r>
      <w:r w:rsidR="008443DF">
        <w:t xml:space="preserve">” </w:t>
      </w:r>
      <w:r>
        <w:t>]</w:t>
      </w:r>
    </w:p>
    <w:p w:rsidR="008443DF" w:rsidRDefault="008443DF" w:rsidP="00466020">
      <w:pPr>
        <w:jc w:val="left"/>
      </w:pPr>
      <w:r>
        <w:t>parameter_list ::=</w:t>
      </w:r>
    </w:p>
    <w:p w:rsidR="008443DF" w:rsidRDefault="008443DF" w:rsidP="00466020">
      <w:pPr>
        <w:jc w:val="left"/>
      </w:pPr>
      <w:r>
        <w:t xml:space="preserve">    type ( “,” type )* | </w:t>
      </w:r>
      <w:r w:rsidRPr="008443DF">
        <w:rPr>
          <w:i/>
        </w:rPr>
        <w:t>empty</w:t>
      </w:r>
    </w:p>
    <w:p w:rsidR="00466020" w:rsidRDefault="00466020" w:rsidP="00466020">
      <w:r>
        <w:t>Variable declarations for identity and state variable are lists of typed identifiers.</w:t>
      </w:r>
      <w:r w:rsidR="007A5C36">
        <w:t xml:space="preserve">  Event definitions are partitioned into imported and exported events, and can be decorated with lists of typed parameters.  The set of imported events in an object cannot be empty.  Otherwise, the object cannot be used to monitor system behaviors, because it would not have any inputs to observe.  Exported events are generated by the object itself.  The set of declared exported events can be empty.  As explained in the section on SMEDL semantics, each object has a default exported event that represents a monitoring violation.  Declared exported events can be used as </w:t>
      </w:r>
      <w:r w:rsidR="007A5C36">
        <w:lastRenderedPageBreak/>
        <w:t>means of supplying more detailed information about the observed behavior, or as means of coordination between monitors of different SMEDL objects.</w:t>
      </w:r>
    </w:p>
    <w:p w:rsidR="00DD2CD0" w:rsidRDefault="00DD2CD0" w:rsidP="00DD2CD0">
      <w:r w:rsidRPr="00DD2CD0">
        <w:rPr>
          <w:i/>
        </w:rPr>
        <w:t>Scenario definitions.</w:t>
      </w:r>
      <w:r>
        <w:t xml:space="preserve">  </w:t>
      </w:r>
      <w:r w:rsidR="00934193">
        <w:t xml:space="preserve">An object can engage in a number of scenarios.  </w:t>
      </w:r>
      <w:r>
        <w:t>Each scenario is</w:t>
      </w:r>
      <w:r w:rsidR="00934193">
        <w:t xml:space="preserve"> given a name and is defined by a set of</w:t>
      </w:r>
      <w:r>
        <w:t xml:space="preserve"> sequence</w:t>
      </w:r>
      <w:r w:rsidR="00934193">
        <w:t xml:space="preserve">s of events that advance scenarios from location to location.  </w:t>
      </w:r>
      <w:r>
        <w:t xml:space="preserve">An event may be </w:t>
      </w:r>
      <w:r w:rsidR="00934193">
        <w:t>supplemented</w:t>
      </w:r>
      <w:r>
        <w:t xml:space="preserve"> by an action that changes the values of state variables of the object and can raise </w:t>
      </w:r>
      <w:r w:rsidR="00934193">
        <w:t xml:space="preserve">other </w:t>
      </w:r>
      <w:r>
        <w:t>events.  Intuitively, a scenario waits</w:t>
      </w:r>
      <w:r w:rsidR="00E20B49">
        <w:t xml:space="preserve"> in a location</w:t>
      </w:r>
      <w:r>
        <w:t xml:space="preserve"> for the specified event to arrive.  When it arrives, scenario execution is triggered.  If present, the optional action is executed, and the scenario moves into the </w:t>
      </w:r>
      <w:r w:rsidR="000C66D2">
        <w:t>location</w:t>
      </w:r>
      <w:r>
        <w:t xml:space="preserve"> where it waits for the next event.  </w:t>
      </w:r>
      <w:r w:rsidR="000C66D2">
        <w:t>Location</w:t>
      </w:r>
      <w:r>
        <w:t xml:space="preserve"> in a scenario may be named, or </w:t>
      </w:r>
      <w:r w:rsidR="000C66D2">
        <w:t xml:space="preserve">it </w:t>
      </w:r>
      <w:r>
        <w:t xml:space="preserve">may be anonymous.  Named </w:t>
      </w:r>
      <w:r w:rsidR="000C66D2">
        <w:t>locations</w:t>
      </w:r>
      <w:r>
        <w:t xml:space="preserve"> are used in the composition of scenarios, as discussed below.  The first </w:t>
      </w:r>
      <w:r w:rsidR="000C66D2">
        <w:t>location</w:t>
      </w:r>
      <w:r>
        <w:t xml:space="preserve"> of each scenario is named.  When the name of the first </w:t>
      </w:r>
      <w:r w:rsidR="000C66D2">
        <w:t>location</w:t>
      </w:r>
      <w:r>
        <w:t xml:space="preserve"> is the same as the name of the object, the scenario is ready to be triggered immediately upon object instantiation.  Otherwise, the scenario can be triggered only after the named </w:t>
      </w:r>
      <w:r w:rsidR="000C66D2">
        <w:t>location</w:t>
      </w:r>
      <w:r>
        <w:t xml:space="preserve"> is reached by one of the other scenarios.</w:t>
      </w:r>
    </w:p>
    <w:p w:rsidR="00DD2CD0" w:rsidRDefault="00DD2CD0" w:rsidP="00DD2CD0">
      <w:pPr>
        <w:jc w:val="left"/>
      </w:pPr>
      <w:r>
        <w:t>scenario_definition ::=</w:t>
      </w:r>
      <w:r>
        <w:br/>
        <w:t xml:space="preserve">    [ </w:t>
      </w:r>
      <w:r w:rsidRPr="00DD2CD0">
        <w:rPr>
          <w:b/>
        </w:rPr>
        <w:t>atomic</w:t>
      </w:r>
      <w:r>
        <w:t xml:space="preserve"> ] iden</w:t>
      </w:r>
      <w:r w:rsidR="00B55716">
        <w:t>tifier</w:t>
      </w:r>
      <w:r w:rsidR="00026607">
        <w:t xml:space="preserve"> “:”</w:t>
      </w:r>
      <w:r w:rsidR="00B55716">
        <w:t xml:space="preserve"> trace</w:t>
      </w:r>
      <w:r>
        <w:t>_definition+</w:t>
      </w:r>
    </w:p>
    <w:p w:rsidR="00B55716" w:rsidRDefault="00B55716" w:rsidP="00DD2CD0">
      <w:pPr>
        <w:jc w:val="left"/>
      </w:pPr>
      <w:r>
        <w:t xml:space="preserve">trace_definition ::= identifier </w:t>
      </w:r>
      <w:r w:rsidR="002C02D8">
        <w:t xml:space="preserve">“→” </w:t>
      </w:r>
      <w:r>
        <w:t>step_definition+</w:t>
      </w:r>
    </w:p>
    <w:p w:rsidR="00DD2CD0" w:rsidRDefault="00DD2CD0" w:rsidP="00DD2CD0">
      <w:pPr>
        <w:jc w:val="left"/>
      </w:pPr>
      <w:r>
        <w:t>step_definition ::=</w:t>
      </w:r>
      <w:r>
        <w:br/>
        <w:t xml:space="preserve">    event_instance “→” [ </w:t>
      </w:r>
      <w:r w:rsidRPr="00DD2CD0">
        <w:t>action</w:t>
      </w:r>
      <w:r>
        <w:t xml:space="preserve"> ] [ </w:t>
      </w:r>
      <w:r w:rsidRPr="00DD2CD0">
        <w:t>identifier</w:t>
      </w:r>
      <w:r>
        <w:t xml:space="preserve"> [ “(“ state_update_list “)” ] ]</w:t>
      </w:r>
    </w:p>
    <w:p w:rsidR="00DD2CD0" w:rsidRDefault="00DD2CD0" w:rsidP="00DD2CD0">
      <w:pPr>
        <w:jc w:val="left"/>
      </w:pPr>
      <w:r>
        <w:t xml:space="preserve">                   [ </w:t>
      </w:r>
      <w:r w:rsidRPr="00DD2CD0">
        <w:rPr>
          <w:b/>
        </w:rPr>
        <w:t>else</w:t>
      </w:r>
      <w:r>
        <w:t xml:space="preserve"> “→” [ </w:t>
      </w:r>
      <w:r w:rsidRPr="00DD2CD0">
        <w:t>action</w:t>
      </w:r>
      <w:r>
        <w:t xml:space="preserve"> ] [ identifier [ “(“ state_update_list “)” ] ]</w:t>
      </w:r>
    </w:p>
    <w:p w:rsidR="00DD2CD0" w:rsidRDefault="00DD2CD0" w:rsidP="00DD2CD0">
      <w:pPr>
        <w:jc w:val="left"/>
      </w:pPr>
      <w:r>
        <w:t>event_instance ::=</w:t>
      </w:r>
      <w:r>
        <w:br/>
        <w:t xml:space="preserve">    identifier “(“ identifier_list “)” [ </w:t>
      </w:r>
      <w:r w:rsidRPr="00DD2CD0">
        <w:rPr>
          <w:b/>
        </w:rPr>
        <w:t>when</w:t>
      </w:r>
      <w:r>
        <w:t xml:space="preserve"> boolean_expression ]</w:t>
      </w:r>
    </w:p>
    <w:p w:rsidR="00026607" w:rsidRDefault="00DD2CD0" w:rsidP="00DD2CD0">
      <w:pPr>
        <w:jc w:val="left"/>
      </w:pPr>
      <w:r>
        <w:t>action ::=</w:t>
      </w:r>
      <w:r w:rsidR="002E4ABB">
        <w:t xml:space="preserve"> </w:t>
      </w:r>
      <w:r w:rsidR="00026607">
        <w:t>“{“ nonempty_action_item_list “}”</w:t>
      </w:r>
    </w:p>
    <w:p w:rsidR="002E4ABB" w:rsidRDefault="002E4ABB" w:rsidP="00DD2CD0">
      <w:pPr>
        <w:jc w:val="left"/>
      </w:pPr>
      <w:r>
        <w:t>action_item ::= state_update | raise_stmt | instantiation_stmt</w:t>
      </w:r>
    </w:p>
    <w:p w:rsidR="00DD2CD0" w:rsidRDefault="002E4ABB" w:rsidP="00DD2CD0">
      <w:pPr>
        <w:jc w:val="left"/>
      </w:pPr>
      <w:r>
        <w:t xml:space="preserve">state_update ::= </w:t>
      </w:r>
      <w:r w:rsidR="00026607">
        <w:br/>
        <w:t xml:space="preserve">    target = expression |</w:t>
      </w:r>
      <w:r w:rsidR="00026607">
        <w:br/>
        <w:t xml:space="preserve">    target( expression_list )</w:t>
      </w:r>
    </w:p>
    <w:p w:rsidR="00285487" w:rsidRDefault="00285487" w:rsidP="00DD2CD0">
      <w:pPr>
        <w:jc w:val="left"/>
      </w:pPr>
      <w:r>
        <w:t xml:space="preserve">raise_stmt ::= </w:t>
      </w:r>
      <w:r w:rsidRPr="00285487">
        <w:rPr>
          <w:b/>
        </w:rPr>
        <w:t>raise</w:t>
      </w:r>
      <w:r>
        <w:t xml:space="preserve"> identifier “(“ expression_list “)”</w:t>
      </w:r>
    </w:p>
    <w:p w:rsidR="00285487" w:rsidRDefault="00285487" w:rsidP="00DD2CD0">
      <w:pPr>
        <w:jc w:val="left"/>
      </w:pPr>
      <w:r>
        <w:t xml:space="preserve">instantiation_stmt ::= </w:t>
      </w:r>
      <w:r w:rsidRPr="00285487">
        <w:rPr>
          <w:b/>
        </w:rPr>
        <w:t>new</w:t>
      </w:r>
      <w:r>
        <w:t xml:space="preserve"> identifier “(“ state_update_list “)”</w:t>
      </w:r>
    </w:p>
    <w:p w:rsidR="00DD2CD0" w:rsidRDefault="00DD2CD0" w:rsidP="00DD2CD0">
      <w:r>
        <w:t xml:space="preserve">A scenario may be designated </w:t>
      </w:r>
      <w:r w:rsidRPr="00DD2CD0">
        <w:rPr>
          <w:b/>
        </w:rPr>
        <w:t>atomic</w:t>
      </w:r>
      <w:r>
        <w:t>, meaning that the object cannot engage in any other scenario until the end of the sequence of events in the scenario is reached.  Otherwise, scenarios are interleaved, in that an incoming event may trigger execution of a scenario while another scenario may be partially executed.  An event may be used in multiple scenarios.  When such an event arrives, all scenarios that are ready to accept this event are triggered</w:t>
      </w:r>
      <w:r w:rsidR="001D51D0">
        <w:t>.</w:t>
      </w:r>
    </w:p>
    <w:p w:rsidR="00DD2CD0" w:rsidRDefault="00DD2CD0" w:rsidP="00DD2CD0">
      <w:r>
        <w:t xml:space="preserve">A scenario is, by definition, a linear sequence of events.  Alternatives in expected behaviors can be expressed as multiple scenarios from the same named </w:t>
      </w:r>
      <w:r w:rsidR="000C66D2">
        <w:t>location</w:t>
      </w:r>
      <w:r>
        <w:t xml:space="preserve">.  Additional named </w:t>
      </w:r>
      <w:r w:rsidR="000C66D2">
        <w:t>locations</w:t>
      </w:r>
      <w:r>
        <w:t xml:space="preserve"> can be introduced within a scenario for that purpose.  </w:t>
      </w:r>
      <w:r w:rsidR="001D51D0">
        <w:t>As an example, c</w:t>
      </w:r>
      <w:r>
        <w:t>onsider the</w:t>
      </w:r>
      <w:r w:rsidR="00934193">
        <w:t xml:space="preserve"> PageRendering</w:t>
      </w:r>
      <w:r>
        <w:t xml:space="preserve"> scenario shown </w:t>
      </w:r>
      <w:r w:rsidR="00934193">
        <w:t>in the overview subsection</w:t>
      </w:r>
      <w:r>
        <w:t xml:space="preserve"> in the Tab object:</w:t>
      </w:r>
    </w:p>
    <w:p w:rsidR="00DD2CD0" w:rsidRDefault="00DD2CD0" w:rsidP="00DD2CD0">
      <w:r>
        <w:t xml:space="preserve">Tab </w:t>
      </w:r>
      <w:r w:rsidR="001D51D0">
        <w:t>→</w:t>
      </w:r>
      <w:r>
        <w:t xml:space="preserve"> Kernel.displayURL(</w:t>
      </w:r>
      <w:r w:rsidRPr="001D51D0">
        <w:rPr>
          <w:b/>
        </w:rPr>
        <w:t>this</w:t>
      </w:r>
      <w:r>
        <w:t xml:space="preserve">, url) </w:t>
      </w:r>
      <w:r w:rsidR="001D51D0">
        <w:t>→</w:t>
      </w:r>
      <w:r>
        <w:t xml:space="preserve"> render(rengine, url) </w:t>
      </w:r>
      <w:r w:rsidR="001D51D0">
        <w:t>→</w:t>
      </w:r>
      <w:r>
        <w:t xml:space="preserve"> Tab(currentUrl=url)</w:t>
      </w:r>
    </w:p>
    <w:p w:rsidR="00DD2CD0" w:rsidRDefault="002F1A64" w:rsidP="00DD2CD0">
      <w:r>
        <w:lastRenderedPageBreak/>
        <w:t>Suppose</w:t>
      </w:r>
      <w:r w:rsidR="00DD2CD0">
        <w:t xml:space="preserve"> we also need to express the possibility that the tab </w:t>
      </w:r>
      <w:r w:rsidR="001D51D0">
        <w:t>may</w:t>
      </w:r>
      <w:r w:rsidR="00DD2CD0">
        <w:t xml:space="preserve"> reject rendering after a request from the kernel</w:t>
      </w:r>
      <w:r>
        <w:t>, as an allowed alternative to the render event</w:t>
      </w:r>
      <w:r w:rsidR="00DD2CD0">
        <w:t>, we can modify the scenario</w:t>
      </w:r>
      <w:r w:rsidR="00026607">
        <w:t xml:space="preserve"> to contain two event sequences,</w:t>
      </w:r>
      <w:r w:rsidR="00DD2CD0">
        <w:t xml:space="preserve"> as follows:</w:t>
      </w:r>
    </w:p>
    <w:p w:rsidR="00DD2CD0" w:rsidRDefault="00DD2CD0" w:rsidP="002F1A64">
      <w:pPr>
        <w:jc w:val="left"/>
      </w:pPr>
      <w:r>
        <w:t xml:space="preserve">Tab </w:t>
      </w:r>
      <w:r w:rsidR="002F1A64">
        <w:t>→ Kernel.displayURL(</w:t>
      </w:r>
      <w:r w:rsidRPr="002F1A64">
        <w:rPr>
          <w:b/>
        </w:rPr>
        <w:t>this</w:t>
      </w:r>
      <w:r w:rsidR="002F1A64">
        <w:t xml:space="preserve">, </w:t>
      </w:r>
      <w:r>
        <w:t xml:space="preserve">url) </w:t>
      </w:r>
      <w:r w:rsidR="002F1A64">
        <w:t>→</w:t>
      </w:r>
      <w:r>
        <w:t xml:space="preserve"> RenderRequested </w:t>
      </w:r>
      <w:r w:rsidR="002F1A64">
        <w:t>→</w:t>
      </w:r>
      <w:r>
        <w:t xml:space="preserve"> render(rengine, url) </w:t>
      </w:r>
      <w:r w:rsidR="002F1A64">
        <w:t>→</w:t>
      </w:r>
      <w:r w:rsidR="002F1A64">
        <w:br/>
        <w:t xml:space="preserve">          Tab(currentUrl=url)</w:t>
      </w:r>
      <w:r w:rsidR="002F1A64">
        <w:br/>
      </w:r>
      <w:r>
        <w:t xml:space="preserve">RenderRequested </w:t>
      </w:r>
      <w:r w:rsidR="002F1A64">
        <w:t>→</w:t>
      </w:r>
      <w:r>
        <w:t xml:space="preserve"> reject(url) </w:t>
      </w:r>
      <w:r w:rsidR="002F1A64">
        <w:t xml:space="preserve">→ </w:t>
      </w:r>
      <w:r w:rsidR="001D51D0">
        <w:t>Tab</w:t>
      </w:r>
    </w:p>
    <w:p w:rsidR="00DD2CD0" w:rsidRDefault="00DD2CD0" w:rsidP="00DD2CD0">
      <w:r>
        <w:t xml:space="preserve">In the modified scenario, RenderRequested is a new </w:t>
      </w:r>
      <w:r w:rsidR="000C66D2">
        <w:t>location</w:t>
      </w:r>
      <w:r>
        <w:t xml:space="preserve"> that allows two alternative actions, render and reject.  Note that RenderRequested is not an initial </w:t>
      </w:r>
      <w:r w:rsidR="000C66D2">
        <w:t>location</w:t>
      </w:r>
      <w:r>
        <w:t xml:space="preserve"> and is reached only after displayURL event is observed.</w:t>
      </w:r>
    </w:p>
    <w:p w:rsidR="00DD2CD0" w:rsidRDefault="00DD2CD0" w:rsidP="00DD2CD0">
      <w:r>
        <w:t xml:space="preserve">Scenario definitions allow us to specify two events </w:t>
      </w:r>
      <w:r w:rsidR="002F1A64">
        <w:t>following each other</w:t>
      </w:r>
      <w:r>
        <w:t xml:space="preserve"> without a named </w:t>
      </w:r>
      <w:r w:rsidR="000C66D2">
        <w:t>location</w:t>
      </w:r>
      <w:r>
        <w:t xml:space="preserve"> in between.</w:t>
      </w:r>
      <w:r w:rsidR="002F1A64">
        <w:t xml:space="preserve">  This is a notational convenience that allows us to avoid naming </w:t>
      </w:r>
      <w:r w:rsidR="000C66D2">
        <w:t>locations</w:t>
      </w:r>
      <w:r w:rsidR="002F1A64">
        <w:t xml:space="preserve"> that </w:t>
      </w:r>
      <w:r w:rsidR="000C66D2">
        <w:t>not be referenced elsewhere in the model</w:t>
      </w:r>
      <w:r w:rsidR="002F1A64">
        <w:t>.</w:t>
      </w:r>
      <w:r>
        <w:t xml:space="preserve">  In every such case, we syntactically introduce a unique default </w:t>
      </w:r>
      <w:r w:rsidR="000C66D2">
        <w:t>location</w:t>
      </w:r>
      <w:r>
        <w:t xml:space="preserve"> into the scenario definition.  In the following section, when we give semantics for SMEDL objects, we assume that events and </w:t>
      </w:r>
      <w:r w:rsidR="000C66D2">
        <w:t>locations</w:t>
      </w:r>
      <w:r>
        <w:t xml:space="preserve"> alternate every scenario definition.</w:t>
      </w:r>
    </w:p>
    <w:p w:rsidR="00285487" w:rsidRDefault="00285487" w:rsidP="00DD2CD0">
      <w:r>
        <w:t>Actions used in scenarios contain items of three kinds: state updates, event emissions</w:t>
      </w:r>
      <w:r w:rsidR="00A37B0B">
        <w:t xml:space="preserve">, and object instantiations.  We do not spell out detailed definitions of expressions or expression lists that are used in event items.  Expressions are assumed to evaluate to a value that is used in state-update assignments or to set identity variables of a new object instance.  Targets of state-update assignments </w:t>
      </w:r>
      <w:r w:rsidR="00A03F13">
        <w:t>are state variables. If a state variable is another object, a target can be a state variable in that object or, recursively, its sub-objects.  If a state variable is a collection, a target can be a method of the collection class.</w:t>
      </w:r>
    </w:p>
    <w:p w:rsidR="000C66D2" w:rsidRDefault="000C66D2" w:rsidP="00DD2CD0">
      <w:r w:rsidRPr="000C66D2">
        <w:rPr>
          <w:b/>
        </w:rPr>
        <w:t>SMEDL semantics.</w:t>
      </w:r>
      <w:r>
        <w:t xml:space="preserve">  </w:t>
      </w:r>
      <w:r w:rsidRPr="000C66D2">
        <w:t>Behavior of a SMEDL object is given by a</w:t>
      </w:r>
      <w:r w:rsidR="002E4ABB">
        <w:t xml:space="preserve"> collection of finite-state automata</w:t>
      </w:r>
      <w:r w:rsidRPr="000C66D2">
        <w:t xml:space="preserve"> extended with</w:t>
      </w:r>
      <w:r w:rsidR="002E4ABB">
        <w:t xml:space="preserve"> shared</w:t>
      </w:r>
      <w:r w:rsidRPr="000C66D2">
        <w:t xml:space="preserve"> data variable</w:t>
      </w:r>
      <w:r w:rsidR="00E20B49">
        <w:t xml:space="preserve">s.  </w:t>
      </w:r>
      <w:r w:rsidR="005B6B1B">
        <w:t>There is a separate automaton for each scenario</w:t>
      </w:r>
      <w:r w:rsidR="005B6B1B" w:rsidRPr="000C66D2">
        <w:t xml:space="preserve"> defined for the object</w:t>
      </w:r>
      <w:r w:rsidR="005B6B1B">
        <w:t xml:space="preserve">.  All of the automata share the state variables of the object.  </w:t>
      </w:r>
      <w:r w:rsidR="00E20B49">
        <w:t>Transitions of the automata</w:t>
      </w:r>
      <w:r w:rsidRPr="000C66D2">
        <w:t xml:space="preserve"> are defined by the</w:t>
      </w:r>
      <w:r w:rsidR="005B6B1B">
        <w:t xml:space="preserve"> event sequences in the scenario</w:t>
      </w:r>
      <w:r w:rsidRPr="000C66D2">
        <w:t>.</w:t>
      </w:r>
      <w:r w:rsidR="000B1DAC">
        <w:t xml:space="preserve">  With each scenario, we associate an </w:t>
      </w:r>
      <w:r w:rsidR="000B1DAC" w:rsidRPr="000B1DAC">
        <w:rPr>
          <w:i/>
        </w:rPr>
        <w:t>alphabet</w:t>
      </w:r>
      <w:r w:rsidR="000B1DAC">
        <w:t>, the set of events that are used in the event sequences of the scenario.</w:t>
      </w:r>
    </w:p>
    <w:p w:rsidR="000C66D2" w:rsidRDefault="00E20B49" w:rsidP="000C66D2">
      <w:r>
        <w:rPr>
          <w:i/>
        </w:rPr>
        <w:t>State of the object automata</w:t>
      </w:r>
      <w:r w:rsidR="000C66D2" w:rsidRPr="000C66D2">
        <w:rPr>
          <w:i/>
        </w:rPr>
        <w:t>.</w:t>
      </w:r>
      <w:r w:rsidR="000C66D2">
        <w:t xml:space="preserve">  The current state of the object automaton is determined by the values of state variables (data state) and by the scenario state, that is, the current location within each scenario defined in the object.  The scenario state is </w:t>
      </w:r>
      <w:r w:rsidR="002E4ABB">
        <w:t xml:space="preserve">a </w:t>
      </w:r>
      <w:r>
        <w:t>tuple</w:t>
      </w:r>
      <w:r w:rsidR="002E4ABB">
        <w:t xml:space="preserve"> of locations</w:t>
      </w:r>
      <w:r>
        <w:t>, containing one location per scenario defined in the object</w:t>
      </w:r>
      <w:r w:rsidR="002E4ABB">
        <w:t>.</w:t>
      </w:r>
      <w:r>
        <w:t xml:space="preserve"> </w:t>
      </w:r>
      <w:r w:rsidR="00CD2130">
        <w:t>This location is called the current state of the scenario.</w:t>
      </w:r>
    </w:p>
    <w:p w:rsidR="00A03F13" w:rsidRDefault="00A03F13" w:rsidP="000C66D2">
      <w:r>
        <w:t xml:space="preserve">In addition, the state of an object contains a </w:t>
      </w:r>
      <w:r w:rsidR="00CD2130">
        <w:t>queue</w:t>
      </w:r>
      <w:r>
        <w:t xml:space="preserve"> of outstanding event instances that have been delivered to the object but have not been reacted to by the state machines.</w:t>
      </w:r>
      <w:r w:rsidR="00CD2130">
        <w:t xml:space="preserve">  This set is called the </w:t>
      </w:r>
      <w:r w:rsidR="002C02D8">
        <w:t xml:space="preserve">current </w:t>
      </w:r>
      <w:r w:rsidR="00CD2130">
        <w:t>input of the object.</w:t>
      </w:r>
    </w:p>
    <w:p w:rsidR="000C66D2" w:rsidRDefault="000C66D2" w:rsidP="000C66D2">
      <w:r w:rsidRPr="000C66D2">
        <w:rPr>
          <w:i/>
        </w:rPr>
        <w:t>Trans</w:t>
      </w:r>
      <w:r w:rsidR="00E20B49">
        <w:rPr>
          <w:i/>
        </w:rPr>
        <w:t>itions of the object automata</w:t>
      </w:r>
      <w:r w:rsidRPr="000C66D2">
        <w:rPr>
          <w:i/>
        </w:rPr>
        <w:t>.</w:t>
      </w:r>
      <w:r>
        <w:t xml:space="preserve">  Transitions are given by the scenario definitions and are triggered by arriving events.</w:t>
      </w:r>
      <w:r w:rsidR="00CD2130">
        <w:t xml:space="preserve"> </w:t>
      </w:r>
      <w:r w:rsidR="002C02D8">
        <w:t>The event instance at the head of the input queue is applied to every scenario that has the event in its alphabet.  If there is a scenario that does not have a step from the current location labeled with this event, a scenario violation is raised. Otherwise, the current location is changed to the one following the event in the selected step, and the action defined in the step is performed, updating the state.</w:t>
      </w:r>
      <w:r w:rsidR="009D39F7">
        <w:t xml:space="preserve">  The event instance is then removed from the current input. If an executed action contains a raise event, an event instance is formed with attribute values given by the values of expressions in the raise statement.  The new event instance is added </w:t>
      </w:r>
      <w:r w:rsidR="009D39F7">
        <w:lastRenderedPageBreak/>
        <w:t>to the input queues of object instances with the values of identity variables equal to the values of event attributes.</w:t>
      </w:r>
    </w:p>
    <w:p w:rsidR="002C02D8" w:rsidRDefault="0017550B" w:rsidP="000C66D2">
      <w:r>
        <w:rPr>
          <w:b/>
        </w:rPr>
        <w:t>Chromium</w:t>
      </w:r>
      <w:r w:rsidR="00A00B22" w:rsidRPr="00A00B22">
        <w:rPr>
          <w:b/>
        </w:rPr>
        <w:t xml:space="preserve"> case study.</w:t>
      </w:r>
      <w:r w:rsidR="00A00B22">
        <w:t xml:space="preserve">  To evaluate the use of the language for modeling security properties of real systems, we considered a variant of the cookie integrity policy shown ab</w:t>
      </w:r>
      <w:r>
        <w:t>ove and applied it to the Chromium</w:t>
      </w:r>
      <w:r w:rsidR="00A00B22">
        <w:t xml:space="preserve"> browser code.  Implementation of the runtime monitor and instrumentation of the browser code has been performed manually as a proof of concept.</w:t>
      </w:r>
    </w:p>
    <w:p w:rsidR="00A00B22" w:rsidRDefault="00A00B22" w:rsidP="000C66D2">
      <w:r>
        <w:t>Informally, the cookie integrity policy states that, if the user has chosen the setting to avoid third-party cookies, a cookie can be stored by the browser only if domain of the cookie is a subdomain of the web page displayed in the current tab.  To simplify the monitor implementation, we decided not to perform the check of subdomain inclusion with</w:t>
      </w:r>
      <w:r w:rsidR="0017550B">
        <w:t>in the browser.  Instead, Chromium</w:t>
      </w:r>
      <w:r>
        <w:t xml:space="preserve"> has a routine to perform the check of user settings.  We restated the cookie integrity property to </w:t>
      </w:r>
      <w:r w:rsidR="0017550B">
        <w:t>state that the cookie can be stored by the browser only if the check has been performed for the cookie, expressed as a scenario in SMEDL as follows:</w:t>
      </w:r>
    </w:p>
    <w:p w:rsidR="0017550B" w:rsidRDefault="0017550B" w:rsidP="000C66D2">
      <w:r>
        <w:t>CookieIntegrity: Tab → check(tab,cookie) → store(cookie) → Tab</w:t>
      </w:r>
    </w:p>
    <w:p w:rsidR="0017550B" w:rsidRDefault="0017550B" w:rsidP="000C66D2">
      <w:r>
        <w:t>If the browser attempts to store the cookie without performing the check first, the monitor would still be in the initial scenario location, which does not allow a store step.  A scenario violation would be raised.</w:t>
      </w:r>
    </w:p>
    <w:p w:rsidR="00830F22" w:rsidRDefault="0017550B" w:rsidP="0017550B">
      <w:r>
        <w:t xml:space="preserve">To implement the monitor with minimal </w:t>
      </w:r>
      <w:r w:rsidRPr="0017550B">
        <w:t>changes to the existing Chromium codebase to avoid modifying its existing behavior and to keep our task manageable.  We extend</w:t>
      </w:r>
      <w:r>
        <w:t>ed</w:t>
      </w:r>
      <w:r w:rsidRPr="0017550B">
        <w:t xml:space="preserve"> the existing CookieOptions class, which holds cookie-related properties, by adding two boolean flags to store whether a policy has been checked against this cookie and whether the checked policy passed.  </w:t>
      </w:r>
      <w:r>
        <w:t xml:space="preserve">The </w:t>
      </w:r>
      <w:r w:rsidRPr="0017550B">
        <w:t xml:space="preserve">CookieOptions </w:t>
      </w:r>
      <w:r>
        <w:t>class is included as</w:t>
      </w:r>
      <w:r w:rsidR="00830F22">
        <w:t xml:space="preserve"> input parameter, alongside the cookie itself, to retrieval and storage methods of the CookieMonster, which manages cookie storage in Chromium.  We instrumented the calls to the storage methods to perform the checks of the flag values.</w:t>
      </w:r>
    </w:p>
    <w:p w:rsidR="002F1A64" w:rsidRDefault="00830F22" w:rsidP="00DD2CD0">
      <w:r>
        <w:t>In our experiments we were able to observe successful as well as unsuccessful calls to the CookieMonster storage methods.  The failed calls attempted to store a cookie, for which the flags did not record that the settings check has been performed.  The failure can be caused by a flaw in Chromium or, more likely, by improper instrumentation, which failed to identify all places in the code where the checking routine is called.  Even in the latter case, the outcome underscores the importance of developing tools for proper monitor construction that would avoid false alarms.</w:t>
      </w:r>
    </w:p>
    <w:p w:rsidR="000B303D" w:rsidRDefault="000B303D" w:rsidP="000B303D">
      <w:pPr>
        <w:pStyle w:val="Heading2"/>
      </w:pPr>
      <w:r>
        <w:t>Task 2 Results</w:t>
      </w:r>
    </w:p>
    <w:p w:rsidR="000B303D" w:rsidRDefault="000B303D" w:rsidP="000B303D">
      <w:pPr>
        <w:pStyle w:val="Heading2"/>
      </w:pPr>
      <w:r>
        <w:t>Task 3 Results</w:t>
      </w:r>
    </w:p>
    <w:p w:rsidR="007D3F8B" w:rsidRDefault="007D3F8B" w:rsidP="00A904A1"/>
    <w:p w:rsidR="00D228D6" w:rsidRDefault="00DB0439" w:rsidP="00D228D6">
      <w:pPr>
        <w:pStyle w:val="Heading1"/>
      </w:pPr>
      <w:bookmarkStart w:id="29" w:name="_Toc377038232"/>
      <w:commentRangeStart w:id="30"/>
      <w:r>
        <w:t>Important Findings and Conclusions</w:t>
      </w:r>
      <w:commentRangeEnd w:id="30"/>
      <w:r>
        <w:rPr>
          <w:rStyle w:val="CommentReference"/>
          <w:rFonts w:ascii="Calibri" w:eastAsia="Calibri" w:hAnsi="Calibri" w:cs="Times New Roman"/>
          <w:b w:val="0"/>
          <w:bCs w:val="0"/>
        </w:rPr>
        <w:commentReference w:id="30"/>
      </w:r>
      <w:bookmarkEnd w:id="29"/>
    </w:p>
    <w:p w:rsidR="00AE7D5F" w:rsidRDefault="000B303D" w:rsidP="00AE7D5F">
      <w:r>
        <w:t>&lt;= 2 pages</w:t>
      </w:r>
    </w:p>
    <w:p w:rsidR="000B303D" w:rsidRDefault="000B303D" w:rsidP="00AE7D5F">
      <w:r>
        <w:t>Penn: List important findings and conclusions</w:t>
      </w:r>
    </w:p>
    <w:p w:rsidR="008E2DCB" w:rsidRDefault="008E2DCB" w:rsidP="00AE7D5F">
      <w:r>
        <w:t xml:space="preserve">Important conclusions from Task 1 are </w:t>
      </w:r>
      <w:r w:rsidR="00830F22">
        <w:t>that capturing security properties of large software systems is possible using SMEDL and that monitors to determine property violations can be constructed.</w:t>
      </w:r>
    </w:p>
    <w:p w:rsidR="00F05F8E" w:rsidRDefault="00830F22" w:rsidP="00AE7D5F">
      <w:r>
        <w:lastRenderedPageBreak/>
        <w:t>The case study underscored the importance of developing tool support for property specification, and especially for automatic and provably correct monitor generation and deployment.  We plan to de</w:t>
      </w:r>
      <w:r w:rsidR="00FD2CF7">
        <w:t>velop such tool support during Phase II of the project.</w:t>
      </w:r>
    </w:p>
    <w:p w:rsidR="00F05F8E" w:rsidRDefault="00F05F8E" w:rsidP="00AE7D5F"/>
    <w:p w:rsidR="000B303D" w:rsidRDefault="000B303D" w:rsidP="00AE7D5F">
      <w:r>
        <w:t>MM will merge with GT findings and conclusions.</w:t>
      </w:r>
    </w:p>
    <w:p w:rsidR="004B1E23" w:rsidRDefault="00DB0439" w:rsidP="004B1E23">
      <w:pPr>
        <w:pStyle w:val="Heading1"/>
      </w:pPr>
      <w:bookmarkStart w:id="31" w:name="_Toc377038233"/>
      <w:bookmarkStart w:id="32" w:name="_Ref332211895"/>
      <w:commentRangeStart w:id="33"/>
      <w:r>
        <w:t>Implications for Further Research</w:t>
      </w:r>
      <w:commentRangeEnd w:id="33"/>
      <w:r>
        <w:rPr>
          <w:rStyle w:val="CommentReference"/>
          <w:rFonts w:ascii="Calibri" w:eastAsia="Calibri" w:hAnsi="Calibri" w:cs="Times New Roman"/>
          <w:b w:val="0"/>
          <w:bCs w:val="0"/>
        </w:rPr>
        <w:commentReference w:id="33"/>
      </w:r>
      <w:bookmarkEnd w:id="31"/>
    </w:p>
    <w:p w:rsidR="004B1E23" w:rsidRDefault="000B303D" w:rsidP="004B1E23">
      <w:r>
        <w:t>This should primarily be a summary of Phase 2 direction. We will derive it from the Phase 2 proposal (and Section 5 above).</w:t>
      </w:r>
    </w:p>
    <w:p w:rsidR="004B1E23" w:rsidRDefault="00DB0439" w:rsidP="004B1E23">
      <w:pPr>
        <w:pStyle w:val="Heading1"/>
      </w:pPr>
      <w:bookmarkStart w:id="34" w:name="_Toc377038234"/>
      <w:bookmarkEnd w:id="32"/>
      <w:commentRangeStart w:id="35"/>
      <w:r>
        <w:t>Significant Hardware/Software Development</w:t>
      </w:r>
      <w:commentRangeEnd w:id="35"/>
      <w:r>
        <w:rPr>
          <w:rStyle w:val="CommentReference"/>
          <w:rFonts w:ascii="Calibri" w:eastAsia="Calibri" w:hAnsi="Calibri" w:cs="Times New Roman"/>
          <w:b w:val="0"/>
          <w:bCs w:val="0"/>
        </w:rPr>
        <w:commentReference w:id="35"/>
      </w:r>
      <w:bookmarkEnd w:id="34"/>
    </w:p>
    <w:p w:rsidR="00AD187E" w:rsidRDefault="00AD187E" w:rsidP="004B1E23">
      <w:r>
        <w:t>Penn has developed monitoring code that, after manually instrumenting the Chrome browser, allowed us to check that cookies are not stored without checking user-set cookie policies.  While not significant in itself, the monitoring code can serve as the prototype for automatic monitor generation and instrumentation to be developed in Phase II.</w:t>
      </w:r>
    </w:p>
    <w:p w:rsidR="00604EA4" w:rsidRDefault="00604EA4" w:rsidP="004B1E23"/>
    <w:p w:rsidR="003C5722" w:rsidRDefault="00DB0439" w:rsidP="004B1E23">
      <w:pPr>
        <w:pStyle w:val="Heading1"/>
      </w:pPr>
      <w:bookmarkStart w:id="36" w:name="_Toc377038235"/>
      <w:commentRangeStart w:id="37"/>
      <w:r>
        <w:t>Special Comments</w:t>
      </w:r>
      <w:commentRangeEnd w:id="37"/>
      <w:r>
        <w:rPr>
          <w:rStyle w:val="CommentReference"/>
          <w:rFonts w:ascii="Calibri" w:eastAsia="Calibri" w:hAnsi="Calibri" w:cs="Times New Roman"/>
          <w:b w:val="0"/>
          <w:bCs w:val="0"/>
        </w:rPr>
        <w:commentReference w:id="37"/>
      </w:r>
      <w:bookmarkEnd w:id="36"/>
    </w:p>
    <w:p w:rsidR="003C5722" w:rsidRDefault="00604EA4" w:rsidP="003C5722">
      <w:r>
        <w:t>I think this is a list of references.</w:t>
      </w:r>
    </w:p>
    <w:p w:rsidR="004B1E23" w:rsidRDefault="00DB0439" w:rsidP="004B1E23">
      <w:pPr>
        <w:pStyle w:val="Heading1"/>
      </w:pPr>
      <w:bookmarkStart w:id="38" w:name="_Toc377038236"/>
      <w:commentRangeStart w:id="39"/>
      <w:r>
        <w:t>Contract Deliveries Status</w:t>
      </w:r>
      <w:commentRangeEnd w:id="39"/>
      <w:r>
        <w:rPr>
          <w:rStyle w:val="CommentReference"/>
          <w:rFonts w:ascii="Calibri" w:eastAsia="Calibri" w:hAnsi="Calibri" w:cs="Times New Roman"/>
          <w:b w:val="0"/>
          <w:bCs w:val="0"/>
        </w:rPr>
        <w:commentReference w:id="39"/>
      </w:r>
      <w:bookmarkEnd w:id="38"/>
    </w:p>
    <w:p w:rsidR="004B1E23" w:rsidRPr="004B1E23" w:rsidRDefault="00604EA4" w:rsidP="004B1E23">
      <w:r>
        <w:t>GT will fill this in.</w:t>
      </w:r>
    </w:p>
    <w:p w:rsidR="004B1E23" w:rsidRPr="004B1E23" w:rsidRDefault="004B1E23" w:rsidP="004B1E23"/>
    <w:p w:rsidR="001E058F" w:rsidRDefault="001E058F" w:rsidP="00D560F1"/>
    <w:sectPr w:rsidR="001E058F" w:rsidSect="002909E2">
      <w:headerReference w:type="default" r:id="rId12"/>
      <w:footerReference w:type="default" r:id="rId13"/>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dy Kibler" w:date="2014-01-08T09:37:00Z" w:initials="JK">
    <w:p w:rsidR="0017550B" w:rsidRDefault="0017550B">
      <w:pPr>
        <w:pStyle w:val="CommentText"/>
      </w:pPr>
      <w:r>
        <w:rPr>
          <w:rStyle w:val="CommentReference"/>
        </w:rPr>
        <w:annotationRef/>
      </w:r>
      <w:r>
        <w:t>Update</w:t>
      </w:r>
    </w:p>
  </w:comment>
  <w:comment w:id="14" w:author="Jody Kibler" w:date="2014-01-09T13:38:00Z" w:initials="JK">
    <w:p w:rsidR="0017550B" w:rsidRDefault="0017550B">
      <w:pPr>
        <w:pStyle w:val="CommentText"/>
      </w:pPr>
      <w:r>
        <w:rPr>
          <w:rStyle w:val="CommentReference"/>
        </w:rPr>
        <w:annotationRef/>
      </w:r>
      <w:r>
        <w:t>Technical point of contact to whom the report is submitted.</w:t>
      </w:r>
    </w:p>
  </w:comment>
  <w:comment w:id="15" w:author="Jody Kibler" w:date="2014-01-08T08:45:00Z" w:initials="JK">
    <w:p w:rsidR="0017550B" w:rsidRDefault="0017550B">
      <w:pPr>
        <w:pStyle w:val="CommentText"/>
      </w:pPr>
      <w:r>
        <w:rPr>
          <w:rStyle w:val="CommentReference"/>
        </w:rPr>
        <w:annotationRef/>
      </w:r>
      <w:r>
        <w:t>Update</w:t>
      </w:r>
    </w:p>
  </w:comment>
  <w:comment w:id="16" w:author="Jody Kibler" w:date="2014-01-09T13:37:00Z" w:initials="JK">
    <w:p w:rsidR="0017550B" w:rsidRDefault="0017550B">
      <w:pPr>
        <w:pStyle w:val="CommentText"/>
      </w:pPr>
      <w:r>
        <w:rPr>
          <w:rStyle w:val="CommentReference"/>
        </w:rPr>
        <w:annotationRef/>
      </w:r>
      <w:r>
        <w:t>Update</w:t>
      </w:r>
    </w:p>
  </w:comment>
  <w:comment w:id="17" w:author="Jody Kibler" w:date="2014-01-08T10:59:00Z" w:initials="JK">
    <w:p w:rsidR="0017550B" w:rsidRDefault="0017550B">
      <w:pPr>
        <w:pStyle w:val="CommentText"/>
      </w:pPr>
      <w:r>
        <w:rPr>
          <w:rStyle w:val="CommentReference"/>
        </w:rPr>
        <w:annotationRef/>
      </w:r>
      <w:r>
        <w:t>Derek to reivew</w:t>
      </w:r>
    </w:p>
  </w:comment>
  <w:comment w:id="19" w:author="Jody Kibler" w:date="2014-01-09T13:29:00Z" w:initials="JK">
    <w:p w:rsidR="0017550B" w:rsidRDefault="0017550B">
      <w:pPr>
        <w:pStyle w:val="CommentText"/>
      </w:pPr>
      <w:r>
        <w:rPr>
          <w:rStyle w:val="CommentReference"/>
        </w:rPr>
        <w:annotationRef/>
      </w:r>
      <w:r>
        <w:rPr>
          <w:sz w:val="23"/>
          <w:szCs w:val="23"/>
        </w:rPr>
        <w:t>Identify specific research goals established for this project. Identify and quantify expected performance improvements from this research. Identify new capabilities to be enabled by this research. This section is not to exceed 1 page</w:t>
      </w:r>
    </w:p>
  </w:comment>
  <w:comment w:id="20" w:author="mcdougall" w:date="2014-01-09T17:27:00Z" w:initials="m">
    <w:p w:rsidR="0017550B" w:rsidRDefault="0017550B">
      <w:pPr>
        <w:pStyle w:val="CommentText"/>
      </w:pPr>
      <w:r>
        <w:rPr>
          <w:rStyle w:val="CommentReference"/>
        </w:rPr>
        <w:annotationRef/>
      </w:r>
      <w:r>
        <w:t>Maybe we shouldn’t include this</w:t>
      </w:r>
    </w:p>
  </w:comment>
  <w:comment w:id="22" w:author="Jody Kibler" w:date="2014-01-09T13:30:00Z" w:initials="JK">
    <w:p w:rsidR="0017550B" w:rsidRDefault="0017550B">
      <w:pPr>
        <w:pStyle w:val="CommentText"/>
      </w:pPr>
      <w:r>
        <w:rPr>
          <w:rStyle w:val="CommentReference"/>
        </w:rPr>
        <w:annotationRef/>
      </w:r>
      <w:r>
        <w:rPr>
          <w:sz w:val="23"/>
          <w:szCs w:val="23"/>
        </w:rPr>
        <w:t>Provide a concise description of the problem area addressed by this research project. A narrative of problems expected and unexpected that were encountered during the research, and their resolution status. This section is not to exceed 3 pages.</w:t>
      </w:r>
    </w:p>
  </w:comment>
  <w:comment w:id="25" w:author="Jody Kibler" w:date="2014-01-09T13:30:00Z" w:initials="JK">
    <w:p w:rsidR="0017550B" w:rsidRDefault="0017550B">
      <w:pPr>
        <w:pStyle w:val="CommentText"/>
      </w:pPr>
      <w:r>
        <w:rPr>
          <w:rStyle w:val="CommentReference"/>
        </w:rPr>
        <w:annotationRef/>
      </w:r>
      <w:r>
        <w:rPr>
          <w:b/>
          <w:bCs/>
          <w:sz w:val="23"/>
          <w:szCs w:val="23"/>
        </w:rPr>
        <w:t xml:space="preserve">(e.g., literature review, lab experiment, survey, etc.). </w:t>
      </w:r>
      <w:r>
        <w:rPr>
          <w:sz w:val="23"/>
          <w:szCs w:val="23"/>
        </w:rPr>
        <w:t>Provide a concise description of the technical approach that was used in this project to achieve the research goals. Specifically identify and discuss innovative aspects of the technical approach. Identify and provide a detailed description of and rationale for significant changes to the technical approach since the start of the research project. This section is not to exceed 4 pages.</w:t>
      </w:r>
    </w:p>
  </w:comment>
  <w:comment w:id="28" w:author="Jody Kibler" w:date="2014-01-09T13:30:00Z" w:initials="JK">
    <w:p w:rsidR="0017550B" w:rsidRDefault="0017550B">
      <w:pPr>
        <w:pStyle w:val="CommentText"/>
      </w:pPr>
      <w:r>
        <w:rPr>
          <w:rStyle w:val="CommentReference"/>
        </w:rPr>
        <w:annotationRef/>
      </w:r>
      <w:r>
        <w:rPr>
          <w:sz w:val="23"/>
          <w:szCs w:val="23"/>
        </w:rPr>
        <w:t>For each objective, indicate if the objective was or was not accomplished. For each objective not accomplished, detail the current status of the objective. The body of the report shall describe all work accomplished, including as applicable, theoretical studies, experimental work, mechanical design, theory of operation, test procedures, test results, and those drawings, charts, graphs, illustrations, or other material needed to clarify the presentation. This section is not to exceed 15 pages</w:t>
      </w:r>
    </w:p>
  </w:comment>
  <w:comment w:id="30" w:author="Jody Kibler" w:date="2014-01-09T13:31:00Z" w:initials="JK">
    <w:p w:rsidR="0017550B" w:rsidRDefault="0017550B">
      <w:pPr>
        <w:pStyle w:val="CommentText"/>
      </w:pPr>
      <w:r>
        <w:rPr>
          <w:rStyle w:val="CommentReference"/>
        </w:rPr>
        <w:annotationRef/>
      </w:r>
      <w:r>
        <w:rPr>
          <w:sz w:val="23"/>
          <w:szCs w:val="23"/>
        </w:rPr>
        <w:t>Provide a list of important findings that resulted from the efforts performed and the conclusions drawn as a result of these findings. Specifically, the findings and conclusions should provide information to support whether or not the efforts completed justify designating the technical problem addressed by the research project as solved or solvable using the current technical approach. This section is not to exceed 2 pages.</w:t>
      </w:r>
    </w:p>
  </w:comment>
  <w:comment w:id="33" w:author="Jody Kibler" w:date="2014-01-09T13:31:00Z" w:initials="JK">
    <w:p w:rsidR="0017550B" w:rsidRDefault="0017550B">
      <w:pPr>
        <w:pStyle w:val="CommentText"/>
      </w:pPr>
      <w:r>
        <w:rPr>
          <w:rStyle w:val="CommentReference"/>
        </w:rPr>
        <w:annotationRef/>
      </w:r>
      <w:r>
        <w:rPr>
          <w:sz w:val="23"/>
          <w:szCs w:val="23"/>
        </w:rPr>
        <w:t>The actions taken, problems encountered, and results obtained should be discussed in terms of their impact on the need for further research to deliver a technology transferrable solution. This section should discuss general timelines for transition and major tasks required to be completed. This section is not to exceed 1 page</w:t>
      </w:r>
    </w:p>
  </w:comment>
  <w:comment w:id="35" w:author="Jody Kibler" w:date="2014-01-09T13:32:00Z" w:initials="JK">
    <w:p w:rsidR="0017550B" w:rsidRDefault="0017550B">
      <w:pPr>
        <w:pStyle w:val="CommentText"/>
      </w:pPr>
      <w:r>
        <w:rPr>
          <w:rStyle w:val="CommentReference"/>
        </w:rPr>
        <w:annotationRef/>
      </w:r>
      <w:r>
        <w:rPr>
          <w:sz w:val="23"/>
          <w:szCs w:val="23"/>
        </w:rPr>
        <w:t>Provide a concise, quantitative description of significant new features, capabilities and performance enhancements to hardware and software prototypes made during this period, if any. This section is not to exceed 2 pages.</w:t>
      </w:r>
    </w:p>
  </w:comment>
  <w:comment w:id="37" w:author="Jody Kibler" w:date="2014-01-09T13:32:00Z" w:initials="JK">
    <w:p w:rsidR="0017550B" w:rsidRDefault="0017550B">
      <w:pPr>
        <w:pStyle w:val="CommentText"/>
      </w:pPr>
      <w:r>
        <w:rPr>
          <w:rStyle w:val="CommentReference"/>
        </w:rPr>
        <w:annotationRef/>
      </w:r>
      <w:r>
        <w:rPr>
          <w:sz w:val="23"/>
          <w:szCs w:val="23"/>
        </w:rPr>
        <w:t>Include in this section a list of references, notes, and other information necessary for the reader to gain a full understanding of the current final status of the research project (THESE ITEMS ARE NOT INCLUDED IN THIS REPORT). This section is not to exceed 1 page.</w:t>
      </w:r>
    </w:p>
  </w:comment>
  <w:comment w:id="39" w:author="Jody Kibler" w:date="2014-01-09T13:33:00Z" w:initials="JK">
    <w:p w:rsidR="0017550B" w:rsidRDefault="0017550B">
      <w:pPr>
        <w:pStyle w:val="CommentText"/>
        <w:rPr>
          <w:sz w:val="23"/>
          <w:szCs w:val="23"/>
        </w:rPr>
      </w:pPr>
      <w:r>
        <w:rPr>
          <w:rStyle w:val="CommentReference"/>
        </w:rPr>
        <w:annotationRef/>
      </w:r>
      <w:r>
        <w:rPr>
          <w:sz w:val="23"/>
          <w:szCs w:val="23"/>
        </w:rPr>
        <w:t>The status of each deliverable end item, including data deliverables, as required by the contract. This section is not to exceed 1 page.</w:t>
      </w:r>
    </w:p>
    <w:p w:rsidR="0017550B" w:rsidRDefault="0017550B">
      <w:pPr>
        <w:pStyle w:val="CommentText"/>
      </w:pPr>
      <w:r>
        <w:rPr>
          <w:sz w:val="23"/>
          <w:szCs w:val="23"/>
        </w:rPr>
        <w:t>* Indicates additions to the standard content made for Department of Navy SBIR/STTR Phase I Awards.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CE492F" w15:done="0"/>
  <w15:commentEx w15:paraId="19DA45BA" w15:done="0"/>
  <w15:commentEx w15:paraId="65B1A624" w15:done="0"/>
  <w15:commentEx w15:paraId="6B3FAE68" w15:done="0"/>
  <w15:commentEx w15:paraId="0512CB3D" w15:done="0"/>
  <w15:commentEx w15:paraId="3D0B959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715" w:rsidRDefault="00A56715" w:rsidP="0084044D">
      <w:pPr>
        <w:spacing w:after="0"/>
      </w:pPr>
      <w:r>
        <w:separator/>
      </w:r>
    </w:p>
  </w:endnote>
  <w:endnote w:type="continuationSeparator" w:id="1">
    <w:p w:rsidR="00A56715" w:rsidRDefault="00A56715" w:rsidP="0084044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1814982"/>
      <w:docPartObj>
        <w:docPartGallery w:val="Page Numbers (Bottom of Page)"/>
        <w:docPartUnique/>
      </w:docPartObj>
    </w:sdtPr>
    <w:sdtEndPr>
      <w:rPr>
        <w:b/>
        <w:noProof/>
        <w:sz w:val="20"/>
        <w:szCs w:val="20"/>
      </w:rPr>
    </w:sdtEndPr>
    <w:sdtContent>
      <w:p w:rsidR="0017550B" w:rsidRPr="002909E2" w:rsidRDefault="0017550B" w:rsidP="002909E2">
        <w:pPr>
          <w:pStyle w:val="Footer"/>
          <w:rPr>
            <w:noProof/>
            <w:sz w:val="20"/>
            <w:szCs w:val="20"/>
          </w:rPr>
        </w:pPr>
        <w:r w:rsidRPr="002909E2">
          <w:rPr>
            <w:sz w:val="20"/>
            <w:szCs w:val="20"/>
          </w:rPr>
          <w:t>Use or disclosure of this report is subject to the restriction on the Cover Sheet of this report.</w:t>
        </w:r>
        <w:r w:rsidRPr="002909E2">
          <w:rPr>
            <w:sz w:val="20"/>
            <w:szCs w:val="20"/>
          </w:rPr>
          <w:tab/>
        </w:r>
        <w:r w:rsidRPr="002909E2">
          <w:rPr>
            <w:sz w:val="20"/>
            <w:szCs w:val="20"/>
          </w:rPr>
          <w:fldChar w:fldCharType="begin"/>
        </w:r>
        <w:r w:rsidRPr="002909E2">
          <w:rPr>
            <w:sz w:val="20"/>
            <w:szCs w:val="20"/>
          </w:rPr>
          <w:instrText xml:space="preserve"> PAGE   \* MERGEFORMAT </w:instrText>
        </w:r>
        <w:r w:rsidRPr="002909E2">
          <w:rPr>
            <w:sz w:val="20"/>
            <w:szCs w:val="20"/>
          </w:rPr>
          <w:fldChar w:fldCharType="separate"/>
        </w:r>
        <w:r>
          <w:rPr>
            <w:noProof/>
            <w:sz w:val="20"/>
            <w:szCs w:val="20"/>
          </w:rPr>
          <w:t>3</w:t>
        </w:r>
        <w:r w:rsidRPr="002909E2">
          <w:rPr>
            <w:noProof/>
            <w:sz w:val="20"/>
            <w:szCs w:val="20"/>
          </w:rPr>
          <w:fldChar w:fldCharType="end"/>
        </w:r>
      </w:p>
      <w:p w:rsidR="0017550B" w:rsidRPr="002909E2" w:rsidRDefault="0017550B" w:rsidP="002909E2">
        <w:pPr>
          <w:pStyle w:val="Footer"/>
          <w:rPr>
            <w:b/>
            <w:noProof/>
            <w:sz w:val="20"/>
            <w:szCs w:val="20"/>
          </w:rPr>
        </w:pPr>
        <w:r w:rsidRPr="002909E2">
          <w:rPr>
            <w:b/>
            <w:noProof/>
            <w:sz w:val="20"/>
            <w:szCs w:val="20"/>
          </w:rPr>
          <w:t>Distribution Statement B</w:t>
        </w:r>
      </w:p>
    </w:sdtContent>
  </w:sdt>
  <w:p w:rsidR="0017550B" w:rsidRPr="001E058F" w:rsidRDefault="0017550B" w:rsidP="002909E2">
    <w:pPr>
      <w:pStyle w:val="Footer"/>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50B" w:rsidRDefault="0017550B" w:rsidP="007D485D">
    <w:pPr>
      <w:pStyle w:val="Footer"/>
    </w:pPr>
    <w:r>
      <w:rPr>
        <w:sz w:val="20"/>
        <w:szCs w:val="20"/>
      </w:rPr>
      <w:t>Use or disclosure of this report is subject to the restriction on the Cover Sheet of this report.</w:t>
    </w:r>
    <w:r>
      <w:rPr>
        <w:sz w:val="20"/>
        <w:szCs w:val="20"/>
      </w:rPr>
      <w:tab/>
    </w:r>
    <w:r w:rsidRPr="0031322E">
      <w:rPr>
        <w:sz w:val="20"/>
        <w:szCs w:val="20"/>
      </w:rPr>
      <w:t xml:space="preserve">Page </w:t>
    </w:r>
    <w:r w:rsidRPr="0031322E">
      <w:rPr>
        <w:sz w:val="20"/>
        <w:szCs w:val="20"/>
      </w:rPr>
      <w:fldChar w:fldCharType="begin"/>
    </w:r>
    <w:r w:rsidRPr="0031322E">
      <w:rPr>
        <w:sz w:val="20"/>
        <w:szCs w:val="20"/>
      </w:rPr>
      <w:instrText xml:space="preserve"> PAGE </w:instrText>
    </w:r>
    <w:r w:rsidRPr="0031322E">
      <w:rPr>
        <w:sz w:val="20"/>
        <w:szCs w:val="20"/>
      </w:rPr>
      <w:fldChar w:fldCharType="separate"/>
    </w:r>
    <w:r w:rsidR="00FD2CF7">
      <w:rPr>
        <w:noProof/>
        <w:sz w:val="20"/>
        <w:szCs w:val="20"/>
      </w:rPr>
      <w:t>12</w:t>
    </w:r>
    <w:r w:rsidRPr="0031322E">
      <w:rPr>
        <w:sz w:val="20"/>
        <w:szCs w:val="20"/>
      </w:rPr>
      <w:fldChar w:fldCharType="end"/>
    </w:r>
    <w:r w:rsidRPr="0031322E">
      <w:rPr>
        <w:sz w:val="20"/>
        <w:szCs w:val="20"/>
      </w:rPr>
      <w:t xml:space="preserve"> of </w:t>
    </w:r>
    <w:r w:rsidRPr="0031322E">
      <w:rPr>
        <w:sz w:val="20"/>
        <w:szCs w:val="20"/>
      </w:rPr>
      <w:fldChar w:fldCharType="begin"/>
    </w:r>
    <w:r w:rsidRPr="0031322E">
      <w:rPr>
        <w:sz w:val="20"/>
        <w:szCs w:val="20"/>
      </w:rPr>
      <w:instrText xml:space="preserve"> NUMPAGES  </w:instrText>
    </w:r>
    <w:r w:rsidRPr="0031322E">
      <w:rPr>
        <w:sz w:val="20"/>
        <w:szCs w:val="20"/>
      </w:rPr>
      <w:fldChar w:fldCharType="separate"/>
    </w:r>
    <w:r w:rsidR="00FD2CF7">
      <w:rPr>
        <w:noProof/>
        <w:sz w:val="20"/>
        <w:szCs w:val="20"/>
      </w:rPr>
      <w:t>12</w:t>
    </w:r>
    <w:r w:rsidRPr="0031322E">
      <w:rPr>
        <w:sz w:val="20"/>
        <w:szCs w:val="20"/>
      </w:rPr>
      <w:fldChar w:fldCharType="end"/>
    </w:r>
  </w:p>
  <w:p w:rsidR="0017550B" w:rsidRPr="002E2D28" w:rsidRDefault="0017550B" w:rsidP="007D485D">
    <w:pPr>
      <w:pStyle w:val="Footer"/>
      <w:rPr>
        <w:sz w:val="20"/>
        <w:szCs w:val="20"/>
      </w:rPr>
    </w:pPr>
    <w:r w:rsidRPr="002E2D28">
      <w:rPr>
        <w:sz w:val="20"/>
        <w:szCs w:val="20"/>
      </w:rPr>
      <w:t>Export Control Warning (see Notice at end of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715" w:rsidRDefault="00A56715" w:rsidP="0084044D">
      <w:pPr>
        <w:spacing w:after="0"/>
      </w:pPr>
      <w:r>
        <w:separator/>
      </w:r>
    </w:p>
  </w:footnote>
  <w:footnote w:type="continuationSeparator" w:id="1">
    <w:p w:rsidR="00A56715" w:rsidRDefault="00A56715" w:rsidP="0084044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50B" w:rsidRDefault="0017550B" w:rsidP="001E058F">
    <w:pPr>
      <w:pStyle w:val="Header"/>
      <w:rPr>
        <w:rFonts w:asciiTheme="minorHAnsi" w:eastAsia="Times New Roman" w:hAnsiTheme="minorHAnsi" w:cstheme="minorHAnsi"/>
        <w:bCs/>
        <w:kern w:val="36"/>
        <w:szCs w:val="24"/>
      </w:rPr>
    </w:pPr>
    <w:r w:rsidRPr="004B1E23">
      <w:rPr>
        <w:rFonts w:asciiTheme="minorHAnsi" w:eastAsia="Times New Roman" w:hAnsiTheme="minorHAnsi" w:cstheme="minorHAnsi"/>
        <w:bCs/>
        <w:kern w:val="36"/>
        <w:szCs w:val="24"/>
      </w:rPr>
      <w:t>Progressive Model Generation for Adaptive Resilient System Software</w:t>
    </w:r>
    <w:r>
      <w:rPr>
        <w:rFonts w:asciiTheme="minorHAnsi" w:eastAsia="Times New Roman" w:hAnsiTheme="minorHAnsi" w:cstheme="minorHAnsi"/>
        <w:bCs/>
        <w:kern w:val="36"/>
        <w:szCs w:val="24"/>
      </w:rPr>
      <w:tab/>
    </w:r>
    <w:r>
      <w:t>Technical Report</w:t>
    </w:r>
  </w:p>
  <w:p w:rsidR="0017550B" w:rsidRDefault="0017550B">
    <w:pPr>
      <w:pStyle w:val="Header"/>
    </w:pPr>
    <w:r w:rsidRPr="009F2491">
      <w:rPr>
        <w:rFonts w:asciiTheme="minorHAnsi" w:hAnsiTheme="minorHAnsi" w:cstheme="minorHAnsi"/>
        <w:szCs w:val="24"/>
      </w:rPr>
      <w:t>N00014-1</w:t>
    </w:r>
    <w:r>
      <w:rPr>
        <w:rFonts w:asciiTheme="minorHAnsi" w:hAnsiTheme="minorHAnsi" w:cstheme="minorHAnsi"/>
        <w:szCs w:val="24"/>
      </w:rPr>
      <w:t>3</w:t>
    </w:r>
    <w:r w:rsidRPr="009F2491">
      <w:rPr>
        <w:rFonts w:asciiTheme="minorHAnsi" w:hAnsiTheme="minorHAnsi" w:cstheme="minorHAnsi"/>
        <w:szCs w:val="24"/>
      </w:rPr>
      <w:t>-</w:t>
    </w:r>
    <w:r>
      <w:rPr>
        <w:rFonts w:asciiTheme="minorHAnsi" w:hAnsiTheme="minorHAnsi" w:cstheme="minorHAnsi"/>
        <w:szCs w:val="24"/>
      </w:rPr>
      <w:t>P</w:t>
    </w:r>
    <w:r w:rsidRPr="009F2491">
      <w:rPr>
        <w:rFonts w:asciiTheme="minorHAnsi" w:hAnsiTheme="minorHAnsi" w:cstheme="minorHAnsi"/>
        <w:szCs w:val="24"/>
      </w:rPr>
      <w:t>-</w:t>
    </w:r>
    <w:r>
      <w:rPr>
        <w:rFonts w:asciiTheme="minorHAnsi" w:hAnsiTheme="minorHAnsi" w:cstheme="minorHAnsi"/>
        <w:szCs w:val="24"/>
      </w:rPr>
      <w:t>1175</w:t>
    </w:r>
    <w:r>
      <w:ptab w:relativeTo="margin" w:alignment="center" w:leader="none"/>
    </w:r>
    <w:r>
      <w:t>SBIR Data Rights</w:t>
    </w:r>
    <w:r>
      <w:ptab w:relativeTo="margin" w:alignment="right" w:leader="none"/>
    </w:r>
    <w:r>
      <w:t>GrammaTech, Inc.</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50B" w:rsidRDefault="0017550B">
    <w:pPr>
      <w:pStyle w:val="Header"/>
      <w:rPr>
        <w:rFonts w:asciiTheme="minorHAnsi" w:eastAsia="Times New Roman" w:hAnsiTheme="minorHAnsi" w:cstheme="minorHAnsi"/>
        <w:bCs/>
        <w:kern w:val="36"/>
        <w:szCs w:val="24"/>
      </w:rPr>
    </w:pPr>
    <w:r w:rsidRPr="00D228D6">
      <w:rPr>
        <w:rFonts w:asciiTheme="minorHAnsi" w:eastAsia="Times New Roman" w:hAnsiTheme="minorHAnsi" w:cstheme="minorHAnsi"/>
        <w:bCs/>
        <w:kern w:val="36"/>
        <w:szCs w:val="24"/>
      </w:rPr>
      <w:t>Stealth and Real-Time Program Execution Monitoring</w:t>
    </w:r>
    <w:r>
      <w:rPr>
        <w:rFonts w:asciiTheme="minorHAnsi" w:eastAsia="Times New Roman" w:hAnsiTheme="minorHAnsi" w:cstheme="minorHAnsi"/>
        <w:bCs/>
        <w:kern w:val="36"/>
        <w:szCs w:val="24"/>
      </w:rPr>
      <w:tab/>
    </w:r>
    <w:r>
      <w:t>Technical Report</w:t>
    </w:r>
  </w:p>
  <w:p w:rsidR="0017550B" w:rsidRDefault="0017550B">
    <w:pPr>
      <w:pStyle w:val="Header"/>
    </w:pPr>
    <w:r w:rsidRPr="0084044D">
      <w:rPr>
        <w:rFonts w:asciiTheme="minorHAnsi" w:hAnsiTheme="minorHAnsi" w:cstheme="minorHAnsi"/>
        <w:szCs w:val="24"/>
      </w:rPr>
      <w:t>N00014-11-M-0241</w:t>
    </w:r>
    <w:r>
      <w:ptab w:relativeTo="margin" w:alignment="center" w:leader="none"/>
    </w:r>
    <w:r>
      <w:t>SBIR Data Rights</w:t>
    </w:r>
    <w:r>
      <w:ptab w:relativeTo="margin" w:alignment="right" w:leader="none"/>
    </w:r>
    <w:r>
      <w:t>GrammaTech, Inc.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636C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83E6F7C"/>
    <w:multiLevelType w:val="hybridMultilevel"/>
    <w:tmpl w:val="5B2C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F7DD9"/>
    <w:multiLevelType w:val="hybridMultilevel"/>
    <w:tmpl w:val="9130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7D4F78"/>
    <w:multiLevelType w:val="hybridMultilevel"/>
    <w:tmpl w:val="DA96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
    <w:nsid w:val="43F70B74"/>
    <w:multiLevelType w:val="hybridMultilevel"/>
    <w:tmpl w:val="3E604C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4D991B62"/>
    <w:multiLevelType w:val="hybridMultilevel"/>
    <w:tmpl w:val="6FD2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94994"/>
    <w:multiLevelType w:val="hybridMultilevel"/>
    <w:tmpl w:val="67941B32"/>
    <w:lvl w:ilvl="0" w:tplc="A51A896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6E3C87"/>
    <w:multiLevelType w:val="hybridMultilevel"/>
    <w:tmpl w:val="B13E4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12214E"/>
    <w:multiLevelType w:val="hybridMultilevel"/>
    <w:tmpl w:val="B75C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0E2247"/>
    <w:multiLevelType w:val="hybridMultilevel"/>
    <w:tmpl w:val="66ECC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
  </w:num>
  <w:num w:numId="20">
    <w:abstractNumId w:val="4"/>
  </w:num>
  <w:num w:numId="21">
    <w:abstractNumId w:val="7"/>
  </w:num>
  <w:num w:numId="22">
    <w:abstractNumId w:val="9"/>
  </w:num>
  <w:num w:numId="23">
    <w:abstractNumId w:val="5"/>
  </w:num>
  <w:num w:numId="24">
    <w:abstractNumId w:val="8"/>
  </w:num>
  <w:num w:numId="25">
    <w:abstractNumId w:val="2"/>
  </w:num>
  <w:num w:numId="26">
    <w:abstractNumId w:val="6"/>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D228D6"/>
    <w:rsid w:val="00014DBD"/>
    <w:rsid w:val="00026607"/>
    <w:rsid w:val="00035900"/>
    <w:rsid w:val="000921E6"/>
    <w:rsid w:val="00094C46"/>
    <w:rsid w:val="000B130D"/>
    <w:rsid w:val="000B1DAC"/>
    <w:rsid w:val="000B21A6"/>
    <w:rsid w:val="000B303D"/>
    <w:rsid w:val="000C53F8"/>
    <w:rsid w:val="000C66D2"/>
    <w:rsid w:val="000D5954"/>
    <w:rsid w:val="000E012C"/>
    <w:rsid w:val="000F0B2D"/>
    <w:rsid w:val="00126FC8"/>
    <w:rsid w:val="0014157A"/>
    <w:rsid w:val="001640B1"/>
    <w:rsid w:val="0017550B"/>
    <w:rsid w:val="001A7680"/>
    <w:rsid w:val="001C289D"/>
    <w:rsid w:val="001D51D0"/>
    <w:rsid w:val="001E058F"/>
    <w:rsid w:val="00206BD1"/>
    <w:rsid w:val="002430E5"/>
    <w:rsid w:val="00261CEF"/>
    <w:rsid w:val="00285487"/>
    <w:rsid w:val="002909E2"/>
    <w:rsid w:val="00292F09"/>
    <w:rsid w:val="002C02D8"/>
    <w:rsid w:val="002C491D"/>
    <w:rsid w:val="002D68FA"/>
    <w:rsid w:val="002E4ABB"/>
    <w:rsid w:val="002F0FC1"/>
    <w:rsid w:val="002F1A64"/>
    <w:rsid w:val="00305939"/>
    <w:rsid w:val="00354E56"/>
    <w:rsid w:val="00361829"/>
    <w:rsid w:val="00385F71"/>
    <w:rsid w:val="003B2542"/>
    <w:rsid w:val="003C5722"/>
    <w:rsid w:val="0040274F"/>
    <w:rsid w:val="00466020"/>
    <w:rsid w:val="00497923"/>
    <w:rsid w:val="004B1E23"/>
    <w:rsid w:val="004E20C1"/>
    <w:rsid w:val="004F08A6"/>
    <w:rsid w:val="00501CDB"/>
    <w:rsid w:val="00563F88"/>
    <w:rsid w:val="00572C02"/>
    <w:rsid w:val="00591B48"/>
    <w:rsid w:val="005B2517"/>
    <w:rsid w:val="005B6B1B"/>
    <w:rsid w:val="005C5965"/>
    <w:rsid w:val="005C62F2"/>
    <w:rsid w:val="005F0C76"/>
    <w:rsid w:val="00604EA4"/>
    <w:rsid w:val="00652DC5"/>
    <w:rsid w:val="00655CEB"/>
    <w:rsid w:val="006A6ABB"/>
    <w:rsid w:val="006B1E44"/>
    <w:rsid w:val="006D711B"/>
    <w:rsid w:val="00700E19"/>
    <w:rsid w:val="007051D9"/>
    <w:rsid w:val="00712D96"/>
    <w:rsid w:val="0073747E"/>
    <w:rsid w:val="00774CC8"/>
    <w:rsid w:val="0079272F"/>
    <w:rsid w:val="007A0F14"/>
    <w:rsid w:val="007A5C36"/>
    <w:rsid w:val="007D3F8B"/>
    <w:rsid w:val="007D485D"/>
    <w:rsid w:val="007E22E9"/>
    <w:rsid w:val="008211E3"/>
    <w:rsid w:val="008215FB"/>
    <w:rsid w:val="00827A8D"/>
    <w:rsid w:val="00830F22"/>
    <w:rsid w:val="0084044D"/>
    <w:rsid w:val="008443DF"/>
    <w:rsid w:val="00887838"/>
    <w:rsid w:val="00897410"/>
    <w:rsid w:val="008A4121"/>
    <w:rsid w:val="008C0E9D"/>
    <w:rsid w:val="008C3036"/>
    <w:rsid w:val="008E2DCB"/>
    <w:rsid w:val="008E790D"/>
    <w:rsid w:val="008F0EE0"/>
    <w:rsid w:val="00931F5B"/>
    <w:rsid w:val="00934193"/>
    <w:rsid w:val="009B6363"/>
    <w:rsid w:val="009B75B0"/>
    <w:rsid w:val="009B76BF"/>
    <w:rsid w:val="009C5EA2"/>
    <w:rsid w:val="009D39F7"/>
    <w:rsid w:val="009F1901"/>
    <w:rsid w:val="009F2491"/>
    <w:rsid w:val="00A00B22"/>
    <w:rsid w:val="00A0131B"/>
    <w:rsid w:val="00A03F13"/>
    <w:rsid w:val="00A12E28"/>
    <w:rsid w:val="00A37B0B"/>
    <w:rsid w:val="00A43763"/>
    <w:rsid w:val="00A56715"/>
    <w:rsid w:val="00A60A84"/>
    <w:rsid w:val="00A722DF"/>
    <w:rsid w:val="00A904A1"/>
    <w:rsid w:val="00AD187E"/>
    <w:rsid w:val="00AE2876"/>
    <w:rsid w:val="00AE7D5F"/>
    <w:rsid w:val="00AF3DFE"/>
    <w:rsid w:val="00B0194C"/>
    <w:rsid w:val="00B04494"/>
    <w:rsid w:val="00B54BBF"/>
    <w:rsid w:val="00B55716"/>
    <w:rsid w:val="00B558DB"/>
    <w:rsid w:val="00BA239C"/>
    <w:rsid w:val="00BA702F"/>
    <w:rsid w:val="00BF1645"/>
    <w:rsid w:val="00BF55B6"/>
    <w:rsid w:val="00C02F42"/>
    <w:rsid w:val="00C0712A"/>
    <w:rsid w:val="00C47537"/>
    <w:rsid w:val="00C60468"/>
    <w:rsid w:val="00C820D7"/>
    <w:rsid w:val="00CA350F"/>
    <w:rsid w:val="00CC62AA"/>
    <w:rsid w:val="00CC769E"/>
    <w:rsid w:val="00CD2130"/>
    <w:rsid w:val="00D009E8"/>
    <w:rsid w:val="00D216CA"/>
    <w:rsid w:val="00D228D6"/>
    <w:rsid w:val="00D44C98"/>
    <w:rsid w:val="00D560F1"/>
    <w:rsid w:val="00DB0439"/>
    <w:rsid w:val="00DC0C13"/>
    <w:rsid w:val="00DD2CD0"/>
    <w:rsid w:val="00DD6FAB"/>
    <w:rsid w:val="00DF4E67"/>
    <w:rsid w:val="00DF7D20"/>
    <w:rsid w:val="00E15F62"/>
    <w:rsid w:val="00E20B49"/>
    <w:rsid w:val="00E541DE"/>
    <w:rsid w:val="00E55D3D"/>
    <w:rsid w:val="00E931DF"/>
    <w:rsid w:val="00EA55ED"/>
    <w:rsid w:val="00EC2092"/>
    <w:rsid w:val="00F03727"/>
    <w:rsid w:val="00F05F8E"/>
    <w:rsid w:val="00F074E9"/>
    <w:rsid w:val="00F22429"/>
    <w:rsid w:val="00F4256D"/>
    <w:rsid w:val="00F62840"/>
    <w:rsid w:val="00F8372F"/>
    <w:rsid w:val="00F91A93"/>
    <w:rsid w:val="00F9533F"/>
    <w:rsid w:val="00F96606"/>
    <w:rsid w:val="00FD2CF7"/>
    <w:rsid w:val="00FF42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F8B"/>
    <w:pPr>
      <w:spacing w:after="120"/>
      <w:jc w:val="both"/>
    </w:pPr>
    <w:rPr>
      <w:rFonts w:ascii="Times New Roman" w:hAnsi="Times New Roman"/>
      <w:sz w:val="24"/>
      <w:szCs w:val="22"/>
    </w:rPr>
  </w:style>
  <w:style w:type="paragraph" w:styleId="Heading1">
    <w:name w:val="heading 1"/>
    <w:basedOn w:val="Normal"/>
    <w:next w:val="Normal"/>
    <w:link w:val="Heading1Char"/>
    <w:uiPriority w:val="9"/>
    <w:qFormat/>
    <w:rsid w:val="000E012C"/>
    <w:pPr>
      <w:keepNext/>
      <w:keepLines/>
      <w:numPr>
        <w:numId w:val="18"/>
      </w:numPr>
      <w:spacing w:before="120"/>
      <w:outlineLvl w:val="0"/>
    </w:pPr>
    <w:rPr>
      <w:rFonts w:ascii="Cambria" w:eastAsiaTheme="majorEastAsia" w:hAnsi="Cambria" w:cstheme="majorBidi"/>
      <w:b/>
      <w:bCs/>
      <w:sz w:val="28"/>
      <w:szCs w:val="28"/>
    </w:rPr>
  </w:style>
  <w:style w:type="paragraph" w:styleId="Heading2">
    <w:name w:val="heading 2"/>
    <w:basedOn w:val="Normal"/>
    <w:next w:val="Normal"/>
    <w:link w:val="Heading2Char"/>
    <w:uiPriority w:val="9"/>
    <w:unhideWhenUsed/>
    <w:qFormat/>
    <w:rsid w:val="00D560F1"/>
    <w:pPr>
      <w:keepNext/>
      <w:keepLines/>
      <w:numPr>
        <w:ilvl w:val="1"/>
        <w:numId w:val="18"/>
      </w:numPr>
      <w:spacing w:before="120"/>
      <w:outlineLvl w:val="1"/>
    </w:pPr>
    <w:rPr>
      <w:rFonts w:ascii="Cambria" w:eastAsiaTheme="majorEastAsia" w:hAnsi="Cambria" w:cstheme="majorBidi"/>
      <w:b/>
      <w:bCs/>
      <w:szCs w:val="26"/>
    </w:rPr>
  </w:style>
  <w:style w:type="paragraph" w:styleId="Heading3">
    <w:name w:val="heading 3"/>
    <w:basedOn w:val="Normal"/>
    <w:next w:val="Normal"/>
    <w:link w:val="Heading3Char"/>
    <w:uiPriority w:val="9"/>
    <w:unhideWhenUsed/>
    <w:qFormat/>
    <w:rsid w:val="00EA55ED"/>
    <w:pPr>
      <w:keepNext/>
      <w:keepLines/>
      <w:numPr>
        <w:ilvl w:val="2"/>
        <w:numId w:val="18"/>
      </w:numPr>
      <w:spacing w:before="200" w:after="0"/>
      <w:outlineLvl w:val="2"/>
    </w:pPr>
    <w:rPr>
      <w:rFonts w:ascii="Cambria" w:eastAsiaTheme="majorEastAsia" w:hAnsi="Cambria" w:cstheme="majorBidi"/>
      <w:b/>
      <w:bCs/>
      <w:szCs w:val="20"/>
    </w:rPr>
  </w:style>
  <w:style w:type="paragraph" w:styleId="Heading4">
    <w:name w:val="heading 4"/>
    <w:basedOn w:val="Normal"/>
    <w:next w:val="Normal"/>
    <w:link w:val="Heading4Char"/>
    <w:uiPriority w:val="9"/>
    <w:unhideWhenUsed/>
    <w:qFormat/>
    <w:rsid w:val="00EA55ED"/>
    <w:pPr>
      <w:keepNext/>
      <w:keepLines/>
      <w:numPr>
        <w:ilvl w:val="3"/>
        <w:numId w:val="18"/>
      </w:numPr>
      <w:spacing w:before="200" w:after="0"/>
      <w:outlineLvl w:val="3"/>
    </w:pPr>
    <w:rPr>
      <w:rFonts w:ascii="Cambria" w:eastAsiaTheme="majorEastAsia" w:hAnsi="Cambria" w:cstheme="majorBidi"/>
      <w:b/>
      <w:bCs/>
      <w:i/>
      <w:iCs/>
      <w:szCs w:val="20"/>
    </w:rPr>
  </w:style>
  <w:style w:type="paragraph" w:styleId="Heading5">
    <w:name w:val="heading 5"/>
    <w:basedOn w:val="Normal"/>
    <w:next w:val="Normal"/>
    <w:link w:val="Heading5Char"/>
    <w:uiPriority w:val="9"/>
    <w:unhideWhenUsed/>
    <w:qFormat/>
    <w:rsid w:val="000F0B2D"/>
    <w:pPr>
      <w:keepNext/>
      <w:keepLines/>
      <w:numPr>
        <w:ilvl w:val="4"/>
        <w:numId w:val="18"/>
      </w:numPr>
      <w:spacing w:before="200" w:after="0"/>
      <w:outlineLvl w:val="4"/>
    </w:pPr>
    <w:rPr>
      <w:rFonts w:ascii="Cambria" w:eastAsiaTheme="majorEastAsia" w:hAnsi="Cambria" w:cstheme="majorBidi"/>
      <w:color w:val="243F60"/>
      <w:szCs w:val="20"/>
    </w:rPr>
  </w:style>
  <w:style w:type="paragraph" w:styleId="Heading6">
    <w:name w:val="heading 6"/>
    <w:basedOn w:val="Normal"/>
    <w:next w:val="Normal"/>
    <w:link w:val="Heading6Char"/>
    <w:uiPriority w:val="9"/>
    <w:semiHidden/>
    <w:unhideWhenUsed/>
    <w:qFormat/>
    <w:rsid w:val="000F0B2D"/>
    <w:pPr>
      <w:keepNext/>
      <w:keepLines/>
      <w:numPr>
        <w:ilvl w:val="5"/>
        <w:numId w:val="18"/>
      </w:numPr>
      <w:spacing w:before="200" w:after="0"/>
      <w:outlineLvl w:val="5"/>
    </w:pPr>
    <w:rPr>
      <w:rFonts w:ascii="Cambria" w:eastAsiaTheme="majorEastAsia" w:hAnsi="Cambria" w:cstheme="majorBidi"/>
      <w:i/>
      <w:iCs/>
      <w:color w:val="243F60"/>
      <w:szCs w:val="20"/>
    </w:rPr>
  </w:style>
  <w:style w:type="paragraph" w:styleId="Heading7">
    <w:name w:val="heading 7"/>
    <w:basedOn w:val="Normal"/>
    <w:next w:val="Normal"/>
    <w:link w:val="Heading7Char"/>
    <w:uiPriority w:val="9"/>
    <w:semiHidden/>
    <w:unhideWhenUsed/>
    <w:qFormat/>
    <w:rsid w:val="000F0B2D"/>
    <w:pPr>
      <w:keepNext/>
      <w:keepLines/>
      <w:numPr>
        <w:ilvl w:val="6"/>
        <w:numId w:val="18"/>
      </w:numPr>
      <w:spacing w:before="200" w:after="0"/>
      <w:outlineLvl w:val="6"/>
    </w:pPr>
    <w:rPr>
      <w:rFonts w:ascii="Cambria" w:eastAsiaTheme="majorEastAsia" w:hAnsi="Cambria" w:cstheme="majorBidi"/>
      <w:i/>
      <w:iCs/>
      <w:color w:val="404040"/>
      <w:szCs w:val="20"/>
    </w:rPr>
  </w:style>
  <w:style w:type="paragraph" w:styleId="Heading8">
    <w:name w:val="heading 8"/>
    <w:basedOn w:val="Normal"/>
    <w:next w:val="Normal"/>
    <w:link w:val="Heading8Char"/>
    <w:uiPriority w:val="9"/>
    <w:semiHidden/>
    <w:unhideWhenUsed/>
    <w:qFormat/>
    <w:rsid w:val="000F0B2D"/>
    <w:pPr>
      <w:keepNext/>
      <w:keepLines/>
      <w:numPr>
        <w:ilvl w:val="7"/>
        <w:numId w:val="18"/>
      </w:numPr>
      <w:spacing w:before="200" w:after="0"/>
      <w:outlineLvl w:val="7"/>
    </w:pPr>
    <w:rPr>
      <w:rFonts w:ascii="Cambria" w:eastAsiaTheme="majorEastAsia" w:hAnsi="Cambria" w:cstheme="majorBidi"/>
      <w:color w:val="404040"/>
      <w:sz w:val="20"/>
      <w:szCs w:val="20"/>
    </w:rPr>
  </w:style>
  <w:style w:type="paragraph" w:styleId="Heading9">
    <w:name w:val="heading 9"/>
    <w:basedOn w:val="Normal"/>
    <w:next w:val="Normal"/>
    <w:link w:val="Heading9Char"/>
    <w:uiPriority w:val="9"/>
    <w:semiHidden/>
    <w:unhideWhenUsed/>
    <w:qFormat/>
    <w:rsid w:val="000F0B2D"/>
    <w:pPr>
      <w:keepNext/>
      <w:keepLines/>
      <w:numPr>
        <w:ilvl w:val="8"/>
        <w:numId w:val="18"/>
      </w:numPr>
      <w:spacing w:before="200" w:after="0"/>
      <w:outlineLvl w:val="8"/>
    </w:pPr>
    <w:rPr>
      <w:rFonts w:ascii="Cambria" w:eastAsiaTheme="majorEastAsia" w:hAnsi="Cambria"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12C"/>
    <w:rPr>
      <w:rFonts w:ascii="Cambria" w:eastAsiaTheme="majorEastAsia" w:hAnsi="Cambria" w:cstheme="majorBidi"/>
      <w:b/>
      <w:bCs/>
      <w:sz w:val="28"/>
      <w:szCs w:val="28"/>
    </w:rPr>
  </w:style>
  <w:style w:type="character" w:customStyle="1" w:styleId="Heading2Char">
    <w:name w:val="Heading 2 Char"/>
    <w:basedOn w:val="DefaultParagraphFont"/>
    <w:link w:val="Heading2"/>
    <w:uiPriority w:val="9"/>
    <w:rsid w:val="00D560F1"/>
    <w:rPr>
      <w:rFonts w:ascii="Cambria" w:eastAsiaTheme="majorEastAsia" w:hAnsi="Cambria" w:cstheme="majorBidi"/>
      <w:b/>
      <w:bCs/>
      <w:sz w:val="24"/>
      <w:szCs w:val="26"/>
    </w:rPr>
  </w:style>
  <w:style w:type="character" w:customStyle="1" w:styleId="Heading3Char">
    <w:name w:val="Heading 3 Char"/>
    <w:basedOn w:val="DefaultParagraphFont"/>
    <w:link w:val="Heading3"/>
    <w:uiPriority w:val="9"/>
    <w:rsid w:val="00EA55ED"/>
    <w:rPr>
      <w:rFonts w:ascii="Cambria" w:eastAsiaTheme="majorEastAsia" w:hAnsi="Cambria" w:cstheme="majorBidi"/>
      <w:b/>
      <w:bCs/>
      <w:sz w:val="24"/>
    </w:rPr>
  </w:style>
  <w:style w:type="character" w:customStyle="1" w:styleId="Heading4Char">
    <w:name w:val="Heading 4 Char"/>
    <w:basedOn w:val="DefaultParagraphFont"/>
    <w:link w:val="Heading4"/>
    <w:uiPriority w:val="9"/>
    <w:rsid w:val="00EA55ED"/>
    <w:rPr>
      <w:rFonts w:ascii="Cambria" w:eastAsiaTheme="majorEastAsia" w:hAnsi="Cambria" w:cstheme="majorBidi"/>
      <w:b/>
      <w:bCs/>
      <w:i/>
      <w:iCs/>
      <w:sz w:val="24"/>
    </w:rPr>
  </w:style>
  <w:style w:type="character" w:customStyle="1" w:styleId="Heading5Char">
    <w:name w:val="Heading 5 Char"/>
    <w:basedOn w:val="DefaultParagraphFont"/>
    <w:link w:val="Heading5"/>
    <w:uiPriority w:val="9"/>
    <w:rsid w:val="000F0B2D"/>
    <w:rPr>
      <w:rFonts w:ascii="Cambria" w:eastAsiaTheme="majorEastAsia" w:hAnsi="Cambria" w:cstheme="majorBidi"/>
      <w:color w:val="243F60"/>
      <w:sz w:val="24"/>
    </w:rPr>
  </w:style>
  <w:style w:type="character" w:customStyle="1" w:styleId="Heading6Char">
    <w:name w:val="Heading 6 Char"/>
    <w:basedOn w:val="DefaultParagraphFont"/>
    <w:link w:val="Heading6"/>
    <w:uiPriority w:val="9"/>
    <w:semiHidden/>
    <w:rsid w:val="000F0B2D"/>
    <w:rPr>
      <w:rFonts w:ascii="Cambria" w:eastAsiaTheme="majorEastAsia" w:hAnsi="Cambria" w:cstheme="majorBidi"/>
      <w:i/>
      <w:iCs/>
      <w:color w:val="243F60"/>
      <w:sz w:val="24"/>
    </w:rPr>
  </w:style>
  <w:style w:type="character" w:customStyle="1" w:styleId="Heading7Char">
    <w:name w:val="Heading 7 Char"/>
    <w:basedOn w:val="DefaultParagraphFont"/>
    <w:link w:val="Heading7"/>
    <w:uiPriority w:val="9"/>
    <w:semiHidden/>
    <w:rsid w:val="000F0B2D"/>
    <w:rPr>
      <w:rFonts w:ascii="Cambria" w:eastAsiaTheme="majorEastAsia" w:hAnsi="Cambria" w:cstheme="majorBidi"/>
      <w:i/>
      <w:iCs/>
      <w:color w:val="404040"/>
      <w:sz w:val="24"/>
    </w:rPr>
  </w:style>
  <w:style w:type="character" w:customStyle="1" w:styleId="Heading8Char">
    <w:name w:val="Heading 8 Char"/>
    <w:basedOn w:val="DefaultParagraphFont"/>
    <w:link w:val="Heading8"/>
    <w:uiPriority w:val="9"/>
    <w:semiHidden/>
    <w:rsid w:val="000F0B2D"/>
    <w:rPr>
      <w:rFonts w:ascii="Cambria" w:eastAsiaTheme="majorEastAsia" w:hAnsi="Cambria" w:cstheme="majorBidi"/>
      <w:color w:val="404040"/>
    </w:rPr>
  </w:style>
  <w:style w:type="character" w:customStyle="1" w:styleId="Heading9Char">
    <w:name w:val="Heading 9 Char"/>
    <w:basedOn w:val="DefaultParagraphFont"/>
    <w:link w:val="Heading9"/>
    <w:uiPriority w:val="9"/>
    <w:semiHidden/>
    <w:rsid w:val="000F0B2D"/>
    <w:rPr>
      <w:rFonts w:ascii="Cambria" w:eastAsiaTheme="majorEastAsia" w:hAnsi="Cambria" w:cstheme="majorBidi"/>
      <w:i/>
      <w:iCs/>
      <w:color w:val="404040"/>
    </w:rPr>
  </w:style>
  <w:style w:type="paragraph" w:styleId="Caption">
    <w:name w:val="caption"/>
    <w:basedOn w:val="Normal"/>
    <w:next w:val="Normal"/>
    <w:qFormat/>
    <w:rsid w:val="000F0B2D"/>
    <w:pPr>
      <w:spacing w:before="120"/>
    </w:pPr>
    <w:rPr>
      <w:rFonts w:eastAsia="Times New Roman"/>
      <w:b/>
      <w:sz w:val="22"/>
      <w:szCs w:val="20"/>
    </w:rPr>
  </w:style>
  <w:style w:type="paragraph" w:styleId="ListParagraph">
    <w:name w:val="List Paragraph"/>
    <w:basedOn w:val="Normal"/>
    <w:qFormat/>
    <w:rsid w:val="000F0B2D"/>
    <w:pPr>
      <w:ind w:left="720"/>
      <w:contextualSpacing/>
    </w:pPr>
  </w:style>
  <w:style w:type="paragraph" w:styleId="TOCHeading">
    <w:name w:val="TOC Heading"/>
    <w:basedOn w:val="Heading1"/>
    <w:next w:val="Normal"/>
    <w:uiPriority w:val="39"/>
    <w:semiHidden/>
    <w:unhideWhenUsed/>
    <w:qFormat/>
    <w:rsid w:val="000F0B2D"/>
    <w:pPr>
      <w:numPr>
        <w:numId w:val="0"/>
      </w:numPr>
      <w:outlineLvl w:val="9"/>
    </w:pPr>
    <w:rPr>
      <w:rFonts w:eastAsia="Times New Roman" w:cs="Times New Roman"/>
    </w:rPr>
  </w:style>
  <w:style w:type="character" w:styleId="Hyperlink">
    <w:name w:val="Hyperlink"/>
    <w:uiPriority w:val="99"/>
    <w:rsid w:val="00D228D6"/>
    <w:rPr>
      <w:color w:val="0000FF"/>
      <w:u w:val="single"/>
    </w:rPr>
  </w:style>
  <w:style w:type="paragraph" w:styleId="BalloonText">
    <w:name w:val="Balloon Text"/>
    <w:basedOn w:val="Normal"/>
    <w:link w:val="BalloonTextChar"/>
    <w:uiPriority w:val="99"/>
    <w:semiHidden/>
    <w:unhideWhenUsed/>
    <w:rsid w:val="00D228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8D6"/>
    <w:rPr>
      <w:rFonts w:ascii="Tahoma" w:hAnsi="Tahoma" w:cs="Tahoma"/>
      <w:sz w:val="16"/>
      <w:szCs w:val="16"/>
    </w:rPr>
  </w:style>
  <w:style w:type="paragraph" w:styleId="Header">
    <w:name w:val="header"/>
    <w:basedOn w:val="Normal"/>
    <w:link w:val="HeaderChar"/>
    <w:uiPriority w:val="99"/>
    <w:unhideWhenUsed/>
    <w:rsid w:val="0084044D"/>
    <w:pPr>
      <w:tabs>
        <w:tab w:val="center" w:pos="4680"/>
        <w:tab w:val="right" w:pos="9360"/>
      </w:tabs>
      <w:spacing w:after="0"/>
    </w:pPr>
  </w:style>
  <w:style w:type="character" w:customStyle="1" w:styleId="HeaderChar">
    <w:name w:val="Header Char"/>
    <w:basedOn w:val="DefaultParagraphFont"/>
    <w:link w:val="Header"/>
    <w:uiPriority w:val="99"/>
    <w:rsid w:val="0084044D"/>
    <w:rPr>
      <w:sz w:val="24"/>
      <w:szCs w:val="22"/>
    </w:rPr>
  </w:style>
  <w:style w:type="paragraph" w:styleId="Footer">
    <w:name w:val="footer"/>
    <w:basedOn w:val="Normal"/>
    <w:link w:val="FooterChar"/>
    <w:uiPriority w:val="99"/>
    <w:unhideWhenUsed/>
    <w:rsid w:val="0084044D"/>
    <w:pPr>
      <w:tabs>
        <w:tab w:val="center" w:pos="4680"/>
        <w:tab w:val="right" w:pos="9360"/>
      </w:tabs>
      <w:spacing w:after="0"/>
    </w:pPr>
  </w:style>
  <w:style w:type="character" w:customStyle="1" w:styleId="FooterChar">
    <w:name w:val="Footer Char"/>
    <w:basedOn w:val="DefaultParagraphFont"/>
    <w:link w:val="Footer"/>
    <w:uiPriority w:val="99"/>
    <w:rsid w:val="0084044D"/>
    <w:rPr>
      <w:sz w:val="24"/>
      <w:szCs w:val="22"/>
    </w:rPr>
  </w:style>
  <w:style w:type="character" w:customStyle="1" w:styleId="Lead-inEmphasis">
    <w:name w:val="Lead-in Emphasis"/>
    <w:rsid w:val="000E012C"/>
    <w:rPr>
      <w:b/>
      <w:spacing w:val="-4"/>
      <w:szCs w:val="24"/>
    </w:rPr>
  </w:style>
  <w:style w:type="paragraph" w:styleId="FootnoteText">
    <w:name w:val="footnote text"/>
    <w:basedOn w:val="Normal"/>
    <w:link w:val="FootnoteTextChar"/>
    <w:semiHidden/>
    <w:rsid w:val="000E012C"/>
    <w:rPr>
      <w:rFonts w:eastAsia="Times New Roman"/>
      <w:sz w:val="20"/>
      <w:szCs w:val="20"/>
    </w:rPr>
  </w:style>
  <w:style w:type="character" w:customStyle="1" w:styleId="FootnoteTextChar">
    <w:name w:val="Footnote Text Char"/>
    <w:basedOn w:val="DefaultParagraphFont"/>
    <w:link w:val="FootnoteText"/>
    <w:semiHidden/>
    <w:rsid w:val="000E012C"/>
    <w:rPr>
      <w:rFonts w:ascii="Times New Roman" w:eastAsia="Times New Roman" w:hAnsi="Times New Roman"/>
    </w:rPr>
  </w:style>
  <w:style w:type="character" w:styleId="FootnoteReference">
    <w:name w:val="footnote reference"/>
    <w:basedOn w:val="DefaultParagraphFont"/>
    <w:semiHidden/>
    <w:rsid w:val="000E012C"/>
    <w:rPr>
      <w:vertAlign w:val="superscript"/>
    </w:rPr>
  </w:style>
  <w:style w:type="character" w:styleId="Emphasis">
    <w:name w:val="Emphasis"/>
    <w:basedOn w:val="DefaultParagraphFont"/>
    <w:uiPriority w:val="20"/>
    <w:qFormat/>
    <w:rsid w:val="000E012C"/>
    <w:rPr>
      <w:i/>
      <w:iCs/>
    </w:rPr>
  </w:style>
  <w:style w:type="character" w:styleId="Strong">
    <w:name w:val="Strong"/>
    <w:basedOn w:val="DefaultParagraphFont"/>
    <w:uiPriority w:val="22"/>
    <w:qFormat/>
    <w:rsid w:val="005C62F2"/>
    <w:rPr>
      <w:b/>
      <w:bCs/>
    </w:rPr>
  </w:style>
  <w:style w:type="paragraph" w:customStyle="1" w:styleId="Code">
    <w:name w:val="Code"/>
    <w:basedOn w:val="Normal"/>
    <w:link w:val="CodeChar"/>
    <w:qFormat/>
    <w:rsid w:val="008C3036"/>
    <w:rPr>
      <w:rFonts w:ascii="Courier New" w:hAnsi="Courier New"/>
      <w:b/>
      <w:sz w:val="22"/>
    </w:rPr>
  </w:style>
  <w:style w:type="character" w:customStyle="1" w:styleId="CodeChar">
    <w:name w:val="Code Char"/>
    <w:basedOn w:val="DefaultParagraphFont"/>
    <w:link w:val="Code"/>
    <w:rsid w:val="008C3036"/>
    <w:rPr>
      <w:rFonts w:ascii="Courier New" w:hAnsi="Courier New"/>
      <w:b/>
      <w:sz w:val="22"/>
      <w:szCs w:val="22"/>
    </w:rPr>
  </w:style>
  <w:style w:type="table" w:styleId="TableGrid">
    <w:name w:val="Table Grid"/>
    <w:basedOn w:val="TableNormal"/>
    <w:uiPriority w:val="59"/>
    <w:rsid w:val="000B21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9F2491"/>
    <w:rPr>
      <w:sz w:val="16"/>
      <w:szCs w:val="16"/>
    </w:rPr>
  </w:style>
  <w:style w:type="paragraph" w:styleId="CommentText">
    <w:name w:val="annotation text"/>
    <w:basedOn w:val="Normal"/>
    <w:link w:val="CommentTextChar"/>
    <w:semiHidden/>
    <w:unhideWhenUsed/>
    <w:rsid w:val="009F2491"/>
    <w:rPr>
      <w:sz w:val="20"/>
      <w:szCs w:val="20"/>
    </w:rPr>
  </w:style>
  <w:style w:type="character" w:customStyle="1" w:styleId="CommentTextChar">
    <w:name w:val="Comment Text Char"/>
    <w:basedOn w:val="DefaultParagraphFont"/>
    <w:link w:val="CommentText"/>
    <w:uiPriority w:val="99"/>
    <w:semiHidden/>
    <w:rsid w:val="009F2491"/>
  </w:style>
  <w:style w:type="paragraph" w:styleId="CommentSubject">
    <w:name w:val="annotation subject"/>
    <w:basedOn w:val="CommentText"/>
    <w:next w:val="CommentText"/>
    <w:link w:val="CommentSubjectChar"/>
    <w:uiPriority w:val="99"/>
    <w:semiHidden/>
    <w:unhideWhenUsed/>
    <w:rsid w:val="009F2491"/>
    <w:rPr>
      <w:b/>
      <w:bCs/>
    </w:rPr>
  </w:style>
  <w:style w:type="character" w:customStyle="1" w:styleId="CommentSubjectChar">
    <w:name w:val="Comment Subject Char"/>
    <w:basedOn w:val="CommentTextChar"/>
    <w:link w:val="CommentSubject"/>
    <w:uiPriority w:val="99"/>
    <w:semiHidden/>
    <w:rsid w:val="009F2491"/>
    <w:rPr>
      <w:b/>
      <w:bCs/>
    </w:rPr>
  </w:style>
  <w:style w:type="paragraph" w:styleId="TOC1">
    <w:name w:val="toc 1"/>
    <w:basedOn w:val="Normal"/>
    <w:next w:val="Normal"/>
    <w:autoRedefine/>
    <w:uiPriority w:val="39"/>
    <w:unhideWhenUsed/>
    <w:rsid w:val="0079272F"/>
    <w:pPr>
      <w:spacing w:after="100"/>
    </w:pPr>
  </w:style>
  <w:style w:type="paragraph" w:styleId="TOC2">
    <w:name w:val="toc 2"/>
    <w:basedOn w:val="Normal"/>
    <w:next w:val="Normal"/>
    <w:autoRedefine/>
    <w:uiPriority w:val="39"/>
    <w:unhideWhenUsed/>
    <w:rsid w:val="0079272F"/>
    <w:pPr>
      <w:spacing w:after="100"/>
      <w:ind w:left="240"/>
    </w:pPr>
  </w:style>
  <w:style w:type="paragraph" w:styleId="Title">
    <w:name w:val="Title"/>
    <w:basedOn w:val="Normal"/>
    <w:next w:val="Normal"/>
    <w:link w:val="TitleChar"/>
    <w:uiPriority w:val="10"/>
    <w:qFormat/>
    <w:rsid w:val="0079272F"/>
    <w:pPr>
      <w:spacing w:after="300"/>
      <w:contextualSpacing/>
      <w:jc w:val="center"/>
    </w:pPr>
    <w:rPr>
      <w:rFonts w:asciiTheme="minorHAnsi" w:eastAsiaTheme="majorEastAsia" w:hAnsiTheme="minorHAnsi" w:cstheme="majorBidi"/>
      <w:spacing w:val="5"/>
      <w:kern w:val="28"/>
      <w:sz w:val="40"/>
      <w:szCs w:val="52"/>
    </w:rPr>
  </w:style>
  <w:style w:type="character" w:customStyle="1" w:styleId="TitleChar">
    <w:name w:val="Title Char"/>
    <w:basedOn w:val="DefaultParagraphFont"/>
    <w:link w:val="Title"/>
    <w:uiPriority w:val="10"/>
    <w:rsid w:val="0079272F"/>
    <w:rPr>
      <w:rFonts w:asciiTheme="minorHAnsi" w:eastAsiaTheme="majorEastAsia" w:hAnsiTheme="minorHAnsi" w:cstheme="majorBidi"/>
      <w:spacing w:val="5"/>
      <w:kern w:val="28"/>
      <w:sz w:val="40"/>
      <w:szCs w:val="52"/>
    </w:rPr>
  </w:style>
  <w:style w:type="paragraph" w:styleId="Revision">
    <w:name w:val="Revision"/>
    <w:hidden/>
    <w:uiPriority w:val="99"/>
    <w:semiHidden/>
    <w:rsid w:val="003B2542"/>
    <w:rPr>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F8B"/>
    <w:pPr>
      <w:spacing w:after="120"/>
      <w:jc w:val="both"/>
    </w:pPr>
    <w:rPr>
      <w:rFonts w:ascii="Times New Roman" w:hAnsi="Times New Roman"/>
      <w:sz w:val="24"/>
      <w:szCs w:val="22"/>
    </w:rPr>
  </w:style>
  <w:style w:type="paragraph" w:styleId="Heading1">
    <w:name w:val="heading 1"/>
    <w:basedOn w:val="Normal"/>
    <w:next w:val="Normal"/>
    <w:link w:val="Heading1Char"/>
    <w:uiPriority w:val="9"/>
    <w:qFormat/>
    <w:rsid w:val="000E012C"/>
    <w:pPr>
      <w:keepNext/>
      <w:keepLines/>
      <w:numPr>
        <w:numId w:val="18"/>
      </w:numPr>
      <w:spacing w:before="120"/>
      <w:outlineLvl w:val="0"/>
    </w:pPr>
    <w:rPr>
      <w:rFonts w:ascii="Cambria" w:eastAsiaTheme="majorEastAsia" w:hAnsi="Cambria" w:cstheme="majorBidi"/>
      <w:b/>
      <w:bCs/>
      <w:sz w:val="28"/>
      <w:szCs w:val="28"/>
    </w:rPr>
  </w:style>
  <w:style w:type="paragraph" w:styleId="Heading2">
    <w:name w:val="heading 2"/>
    <w:basedOn w:val="Normal"/>
    <w:next w:val="Normal"/>
    <w:link w:val="Heading2Char"/>
    <w:uiPriority w:val="9"/>
    <w:unhideWhenUsed/>
    <w:qFormat/>
    <w:rsid w:val="00D560F1"/>
    <w:pPr>
      <w:keepNext/>
      <w:keepLines/>
      <w:numPr>
        <w:ilvl w:val="1"/>
        <w:numId w:val="18"/>
      </w:numPr>
      <w:spacing w:before="120"/>
      <w:outlineLvl w:val="1"/>
    </w:pPr>
    <w:rPr>
      <w:rFonts w:ascii="Cambria" w:eastAsiaTheme="majorEastAsia" w:hAnsi="Cambria" w:cstheme="majorBidi"/>
      <w:b/>
      <w:bCs/>
      <w:szCs w:val="26"/>
    </w:rPr>
  </w:style>
  <w:style w:type="paragraph" w:styleId="Heading3">
    <w:name w:val="heading 3"/>
    <w:basedOn w:val="Normal"/>
    <w:next w:val="Normal"/>
    <w:link w:val="Heading3Char"/>
    <w:uiPriority w:val="9"/>
    <w:unhideWhenUsed/>
    <w:qFormat/>
    <w:rsid w:val="00EA55ED"/>
    <w:pPr>
      <w:keepNext/>
      <w:keepLines/>
      <w:numPr>
        <w:ilvl w:val="2"/>
        <w:numId w:val="18"/>
      </w:numPr>
      <w:spacing w:before="200" w:after="0"/>
      <w:outlineLvl w:val="2"/>
    </w:pPr>
    <w:rPr>
      <w:rFonts w:ascii="Cambria" w:eastAsiaTheme="majorEastAsia" w:hAnsi="Cambria" w:cstheme="majorBidi"/>
      <w:b/>
      <w:bCs/>
      <w:szCs w:val="20"/>
    </w:rPr>
  </w:style>
  <w:style w:type="paragraph" w:styleId="Heading4">
    <w:name w:val="heading 4"/>
    <w:basedOn w:val="Normal"/>
    <w:next w:val="Normal"/>
    <w:link w:val="Heading4Char"/>
    <w:uiPriority w:val="9"/>
    <w:unhideWhenUsed/>
    <w:qFormat/>
    <w:rsid w:val="00EA55ED"/>
    <w:pPr>
      <w:keepNext/>
      <w:keepLines/>
      <w:numPr>
        <w:ilvl w:val="3"/>
        <w:numId w:val="18"/>
      </w:numPr>
      <w:spacing w:before="200" w:after="0"/>
      <w:outlineLvl w:val="3"/>
    </w:pPr>
    <w:rPr>
      <w:rFonts w:ascii="Cambria" w:eastAsiaTheme="majorEastAsia" w:hAnsi="Cambria" w:cstheme="majorBidi"/>
      <w:b/>
      <w:bCs/>
      <w:i/>
      <w:iCs/>
      <w:szCs w:val="20"/>
    </w:rPr>
  </w:style>
  <w:style w:type="paragraph" w:styleId="Heading5">
    <w:name w:val="heading 5"/>
    <w:basedOn w:val="Normal"/>
    <w:next w:val="Normal"/>
    <w:link w:val="Heading5Char"/>
    <w:uiPriority w:val="9"/>
    <w:unhideWhenUsed/>
    <w:qFormat/>
    <w:rsid w:val="000F0B2D"/>
    <w:pPr>
      <w:keepNext/>
      <w:keepLines/>
      <w:numPr>
        <w:ilvl w:val="4"/>
        <w:numId w:val="18"/>
      </w:numPr>
      <w:spacing w:before="200" w:after="0"/>
      <w:outlineLvl w:val="4"/>
    </w:pPr>
    <w:rPr>
      <w:rFonts w:ascii="Cambria" w:eastAsiaTheme="majorEastAsia" w:hAnsi="Cambria" w:cstheme="majorBidi"/>
      <w:color w:val="243F60"/>
      <w:szCs w:val="20"/>
    </w:rPr>
  </w:style>
  <w:style w:type="paragraph" w:styleId="Heading6">
    <w:name w:val="heading 6"/>
    <w:basedOn w:val="Normal"/>
    <w:next w:val="Normal"/>
    <w:link w:val="Heading6Char"/>
    <w:uiPriority w:val="9"/>
    <w:semiHidden/>
    <w:unhideWhenUsed/>
    <w:qFormat/>
    <w:rsid w:val="000F0B2D"/>
    <w:pPr>
      <w:keepNext/>
      <w:keepLines/>
      <w:numPr>
        <w:ilvl w:val="5"/>
        <w:numId w:val="18"/>
      </w:numPr>
      <w:spacing w:before="200" w:after="0"/>
      <w:outlineLvl w:val="5"/>
    </w:pPr>
    <w:rPr>
      <w:rFonts w:ascii="Cambria" w:eastAsiaTheme="majorEastAsia" w:hAnsi="Cambria" w:cstheme="majorBidi"/>
      <w:i/>
      <w:iCs/>
      <w:color w:val="243F60"/>
      <w:szCs w:val="20"/>
    </w:rPr>
  </w:style>
  <w:style w:type="paragraph" w:styleId="Heading7">
    <w:name w:val="heading 7"/>
    <w:basedOn w:val="Normal"/>
    <w:next w:val="Normal"/>
    <w:link w:val="Heading7Char"/>
    <w:uiPriority w:val="9"/>
    <w:semiHidden/>
    <w:unhideWhenUsed/>
    <w:qFormat/>
    <w:rsid w:val="000F0B2D"/>
    <w:pPr>
      <w:keepNext/>
      <w:keepLines/>
      <w:numPr>
        <w:ilvl w:val="6"/>
        <w:numId w:val="18"/>
      </w:numPr>
      <w:spacing w:before="200" w:after="0"/>
      <w:outlineLvl w:val="6"/>
    </w:pPr>
    <w:rPr>
      <w:rFonts w:ascii="Cambria" w:eastAsiaTheme="majorEastAsia" w:hAnsi="Cambria" w:cstheme="majorBidi"/>
      <w:i/>
      <w:iCs/>
      <w:color w:val="404040"/>
      <w:szCs w:val="20"/>
    </w:rPr>
  </w:style>
  <w:style w:type="paragraph" w:styleId="Heading8">
    <w:name w:val="heading 8"/>
    <w:basedOn w:val="Normal"/>
    <w:next w:val="Normal"/>
    <w:link w:val="Heading8Char"/>
    <w:uiPriority w:val="9"/>
    <w:semiHidden/>
    <w:unhideWhenUsed/>
    <w:qFormat/>
    <w:rsid w:val="000F0B2D"/>
    <w:pPr>
      <w:keepNext/>
      <w:keepLines/>
      <w:numPr>
        <w:ilvl w:val="7"/>
        <w:numId w:val="18"/>
      </w:numPr>
      <w:spacing w:before="200" w:after="0"/>
      <w:outlineLvl w:val="7"/>
    </w:pPr>
    <w:rPr>
      <w:rFonts w:ascii="Cambria" w:eastAsiaTheme="majorEastAsia" w:hAnsi="Cambria" w:cstheme="majorBidi"/>
      <w:color w:val="404040"/>
      <w:sz w:val="20"/>
      <w:szCs w:val="20"/>
    </w:rPr>
  </w:style>
  <w:style w:type="paragraph" w:styleId="Heading9">
    <w:name w:val="heading 9"/>
    <w:basedOn w:val="Normal"/>
    <w:next w:val="Normal"/>
    <w:link w:val="Heading9Char"/>
    <w:uiPriority w:val="9"/>
    <w:semiHidden/>
    <w:unhideWhenUsed/>
    <w:qFormat/>
    <w:rsid w:val="000F0B2D"/>
    <w:pPr>
      <w:keepNext/>
      <w:keepLines/>
      <w:numPr>
        <w:ilvl w:val="8"/>
        <w:numId w:val="18"/>
      </w:numPr>
      <w:spacing w:before="200" w:after="0"/>
      <w:outlineLvl w:val="8"/>
    </w:pPr>
    <w:rPr>
      <w:rFonts w:ascii="Cambria" w:eastAsiaTheme="majorEastAsia" w:hAnsi="Cambria"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12C"/>
    <w:rPr>
      <w:rFonts w:ascii="Cambria" w:eastAsiaTheme="majorEastAsia" w:hAnsi="Cambria" w:cstheme="majorBidi"/>
      <w:b/>
      <w:bCs/>
      <w:sz w:val="28"/>
      <w:szCs w:val="28"/>
    </w:rPr>
  </w:style>
  <w:style w:type="character" w:customStyle="1" w:styleId="Heading2Char">
    <w:name w:val="Heading 2 Char"/>
    <w:basedOn w:val="DefaultParagraphFont"/>
    <w:link w:val="Heading2"/>
    <w:uiPriority w:val="9"/>
    <w:rsid w:val="00D560F1"/>
    <w:rPr>
      <w:rFonts w:ascii="Cambria" w:eastAsiaTheme="majorEastAsia" w:hAnsi="Cambria" w:cstheme="majorBidi"/>
      <w:b/>
      <w:bCs/>
      <w:sz w:val="24"/>
      <w:szCs w:val="26"/>
    </w:rPr>
  </w:style>
  <w:style w:type="character" w:customStyle="1" w:styleId="Heading3Char">
    <w:name w:val="Heading 3 Char"/>
    <w:basedOn w:val="DefaultParagraphFont"/>
    <w:link w:val="Heading3"/>
    <w:uiPriority w:val="9"/>
    <w:rsid w:val="00EA55ED"/>
    <w:rPr>
      <w:rFonts w:ascii="Cambria" w:eastAsiaTheme="majorEastAsia" w:hAnsi="Cambria" w:cstheme="majorBidi"/>
      <w:b/>
      <w:bCs/>
      <w:sz w:val="24"/>
    </w:rPr>
  </w:style>
  <w:style w:type="character" w:customStyle="1" w:styleId="Heading4Char">
    <w:name w:val="Heading 4 Char"/>
    <w:basedOn w:val="DefaultParagraphFont"/>
    <w:link w:val="Heading4"/>
    <w:uiPriority w:val="9"/>
    <w:rsid w:val="00EA55ED"/>
    <w:rPr>
      <w:rFonts w:ascii="Cambria" w:eastAsiaTheme="majorEastAsia" w:hAnsi="Cambria" w:cstheme="majorBidi"/>
      <w:b/>
      <w:bCs/>
      <w:i/>
      <w:iCs/>
      <w:sz w:val="24"/>
    </w:rPr>
  </w:style>
  <w:style w:type="character" w:customStyle="1" w:styleId="Heading5Char">
    <w:name w:val="Heading 5 Char"/>
    <w:basedOn w:val="DefaultParagraphFont"/>
    <w:link w:val="Heading5"/>
    <w:uiPriority w:val="9"/>
    <w:rsid w:val="000F0B2D"/>
    <w:rPr>
      <w:rFonts w:ascii="Cambria" w:eastAsiaTheme="majorEastAsia" w:hAnsi="Cambria" w:cstheme="majorBidi"/>
      <w:color w:val="243F60"/>
      <w:sz w:val="24"/>
    </w:rPr>
  </w:style>
  <w:style w:type="character" w:customStyle="1" w:styleId="Heading6Char">
    <w:name w:val="Heading 6 Char"/>
    <w:basedOn w:val="DefaultParagraphFont"/>
    <w:link w:val="Heading6"/>
    <w:uiPriority w:val="9"/>
    <w:semiHidden/>
    <w:rsid w:val="000F0B2D"/>
    <w:rPr>
      <w:rFonts w:ascii="Cambria" w:eastAsiaTheme="majorEastAsia" w:hAnsi="Cambria" w:cstheme="majorBidi"/>
      <w:i/>
      <w:iCs/>
      <w:color w:val="243F60"/>
      <w:sz w:val="24"/>
    </w:rPr>
  </w:style>
  <w:style w:type="character" w:customStyle="1" w:styleId="Heading7Char">
    <w:name w:val="Heading 7 Char"/>
    <w:basedOn w:val="DefaultParagraphFont"/>
    <w:link w:val="Heading7"/>
    <w:uiPriority w:val="9"/>
    <w:semiHidden/>
    <w:rsid w:val="000F0B2D"/>
    <w:rPr>
      <w:rFonts w:ascii="Cambria" w:eastAsiaTheme="majorEastAsia" w:hAnsi="Cambria" w:cstheme="majorBidi"/>
      <w:i/>
      <w:iCs/>
      <w:color w:val="404040"/>
      <w:sz w:val="24"/>
    </w:rPr>
  </w:style>
  <w:style w:type="character" w:customStyle="1" w:styleId="Heading8Char">
    <w:name w:val="Heading 8 Char"/>
    <w:basedOn w:val="DefaultParagraphFont"/>
    <w:link w:val="Heading8"/>
    <w:uiPriority w:val="9"/>
    <w:semiHidden/>
    <w:rsid w:val="000F0B2D"/>
    <w:rPr>
      <w:rFonts w:ascii="Cambria" w:eastAsiaTheme="majorEastAsia" w:hAnsi="Cambria" w:cstheme="majorBidi"/>
      <w:color w:val="404040"/>
    </w:rPr>
  </w:style>
  <w:style w:type="character" w:customStyle="1" w:styleId="Heading9Char">
    <w:name w:val="Heading 9 Char"/>
    <w:basedOn w:val="DefaultParagraphFont"/>
    <w:link w:val="Heading9"/>
    <w:uiPriority w:val="9"/>
    <w:semiHidden/>
    <w:rsid w:val="000F0B2D"/>
    <w:rPr>
      <w:rFonts w:ascii="Cambria" w:eastAsiaTheme="majorEastAsia" w:hAnsi="Cambria" w:cstheme="majorBidi"/>
      <w:i/>
      <w:iCs/>
      <w:color w:val="404040"/>
    </w:rPr>
  </w:style>
  <w:style w:type="paragraph" w:styleId="Caption">
    <w:name w:val="caption"/>
    <w:basedOn w:val="Normal"/>
    <w:next w:val="Normal"/>
    <w:qFormat/>
    <w:rsid w:val="000F0B2D"/>
    <w:pPr>
      <w:spacing w:before="120"/>
    </w:pPr>
    <w:rPr>
      <w:rFonts w:eastAsia="Times New Roman"/>
      <w:b/>
      <w:sz w:val="22"/>
      <w:szCs w:val="20"/>
    </w:rPr>
  </w:style>
  <w:style w:type="paragraph" w:styleId="ListParagraph">
    <w:name w:val="List Paragraph"/>
    <w:basedOn w:val="Normal"/>
    <w:qFormat/>
    <w:rsid w:val="000F0B2D"/>
    <w:pPr>
      <w:ind w:left="720"/>
      <w:contextualSpacing/>
    </w:pPr>
  </w:style>
  <w:style w:type="paragraph" w:styleId="TOCHeading">
    <w:name w:val="TOC Heading"/>
    <w:basedOn w:val="Heading1"/>
    <w:next w:val="Normal"/>
    <w:uiPriority w:val="39"/>
    <w:semiHidden/>
    <w:unhideWhenUsed/>
    <w:qFormat/>
    <w:rsid w:val="000F0B2D"/>
    <w:pPr>
      <w:numPr>
        <w:numId w:val="0"/>
      </w:numPr>
      <w:outlineLvl w:val="9"/>
    </w:pPr>
    <w:rPr>
      <w:rFonts w:eastAsia="Times New Roman" w:cs="Times New Roman"/>
    </w:rPr>
  </w:style>
  <w:style w:type="character" w:styleId="Hyperlink">
    <w:name w:val="Hyperlink"/>
    <w:uiPriority w:val="99"/>
    <w:rsid w:val="00D228D6"/>
    <w:rPr>
      <w:color w:val="0000FF"/>
      <w:u w:val="single"/>
    </w:rPr>
  </w:style>
  <w:style w:type="paragraph" w:styleId="BalloonText">
    <w:name w:val="Balloon Text"/>
    <w:basedOn w:val="Normal"/>
    <w:link w:val="BalloonTextChar"/>
    <w:uiPriority w:val="99"/>
    <w:semiHidden/>
    <w:unhideWhenUsed/>
    <w:rsid w:val="00D228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8D6"/>
    <w:rPr>
      <w:rFonts w:ascii="Tahoma" w:hAnsi="Tahoma" w:cs="Tahoma"/>
      <w:sz w:val="16"/>
      <w:szCs w:val="16"/>
    </w:rPr>
  </w:style>
  <w:style w:type="paragraph" w:styleId="Header">
    <w:name w:val="header"/>
    <w:basedOn w:val="Normal"/>
    <w:link w:val="HeaderChar"/>
    <w:uiPriority w:val="99"/>
    <w:unhideWhenUsed/>
    <w:rsid w:val="0084044D"/>
    <w:pPr>
      <w:tabs>
        <w:tab w:val="center" w:pos="4680"/>
        <w:tab w:val="right" w:pos="9360"/>
      </w:tabs>
      <w:spacing w:after="0"/>
    </w:pPr>
  </w:style>
  <w:style w:type="character" w:customStyle="1" w:styleId="HeaderChar">
    <w:name w:val="Header Char"/>
    <w:basedOn w:val="DefaultParagraphFont"/>
    <w:link w:val="Header"/>
    <w:uiPriority w:val="99"/>
    <w:rsid w:val="0084044D"/>
    <w:rPr>
      <w:sz w:val="24"/>
      <w:szCs w:val="22"/>
    </w:rPr>
  </w:style>
  <w:style w:type="paragraph" w:styleId="Footer">
    <w:name w:val="footer"/>
    <w:basedOn w:val="Normal"/>
    <w:link w:val="FooterChar"/>
    <w:uiPriority w:val="99"/>
    <w:unhideWhenUsed/>
    <w:rsid w:val="0084044D"/>
    <w:pPr>
      <w:tabs>
        <w:tab w:val="center" w:pos="4680"/>
        <w:tab w:val="right" w:pos="9360"/>
      </w:tabs>
      <w:spacing w:after="0"/>
    </w:pPr>
  </w:style>
  <w:style w:type="character" w:customStyle="1" w:styleId="FooterChar">
    <w:name w:val="Footer Char"/>
    <w:basedOn w:val="DefaultParagraphFont"/>
    <w:link w:val="Footer"/>
    <w:uiPriority w:val="99"/>
    <w:rsid w:val="0084044D"/>
    <w:rPr>
      <w:sz w:val="24"/>
      <w:szCs w:val="22"/>
    </w:rPr>
  </w:style>
  <w:style w:type="character" w:customStyle="1" w:styleId="Lead-inEmphasis">
    <w:name w:val="Lead-in Emphasis"/>
    <w:rsid w:val="000E012C"/>
    <w:rPr>
      <w:b/>
      <w:spacing w:val="-4"/>
      <w:szCs w:val="24"/>
    </w:rPr>
  </w:style>
  <w:style w:type="paragraph" w:styleId="FootnoteText">
    <w:name w:val="footnote text"/>
    <w:basedOn w:val="Normal"/>
    <w:link w:val="FootnoteTextChar"/>
    <w:semiHidden/>
    <w:rsid w:val="000E012C"/>
    <w:rPr>
      <w:rFonts w:eastAsia="Times New Roman"/>
      <w:sz w:val="20"/>
      <w:szCs w:val="20"/>
    </w:rPr>
  </w:style>
  <w:style w:type="character" w:customStyle="1" w:styleId="FootnoteTextChar">
    <w:name w:val="Footnote Text Char"/>
    <w:basedOn w:val="DefaultParagraphFont"/>
    <w:link w:val="FootnoteText"/>
    <w:semiHidden/>
    <w:rsid w:val="000E012C"/>
    <w:rPr>
      <w:rFonts w:ascii="Times New Roman" w:eastAsia="Times New Roman" w:hAnsi="Times New Roman"/>
    </w:rPr>
  </w:style>
  <w:style w:type="character" w:styleId="FootnoteReference">
    <w:name w:val="footnote reference"/>
    <w:basedOn w:val="DefaultParagraphFont"/>
    <w:semiHidden/>
    <w:rsid w:val="000E012C"/>
    <w:rPr>
      <w:vertAlign w:val="superscript"/>
    </w:rPr>
  </w:style>
  <w:style w:type="character" w:styleId="Emphasis">
    <w:name w:val="Emphasis"/>
    <w:basedOn w:val="DefaultParagraphFont"/>
    <w:uiPriority w:val="20"/>
    <w:qFormat/>
    <w:rsid w:val="000E012C"/>
    <w:rPr>
      <w:i/>
      <w:iCs/>
    </w:rPr>
  </w:style>
  <w:style w:type="character" w:styleId="Strong">
    <w:name w:val="Strong"/>
    <w:basedOn w:val="DefaultParagraphFont"/>
    <w:uiPriority w:val="22"/>
    <w:qFormat/>
    <w:rsid w:val="005C62F2"/>
    <w:rPr>
      <w:b/>
      <w:bCs/>
    </w:rPr>
  </w:style>
  <w:style w:type="paragraph" w:customStyle="1" w:styleId="Code">
    <w:name w:val="Code"/>
    <w:basedOn w:val="Normal"/>
    <w:link w:val="CodeChar"/>
    <w:qFormat/>
    <w:rsid w:val="008C3036"/>
    <w:rPr>
      <w:rFonts w:ascii="Courier New" w:hAnsi="Courier New"/>
      <w:b/>
      <w:sz w:val="22"/>
    </w:rPr>
  </w:style>
  <w:style w:type="character" w:customStyle="1" w:styleId="CodeChar">
    <w:name w:val="Code Char"/>
    <w:basedOn w:val="DefaultParagraphFont"/>
    <w:link w:val="Code"/>
    <w:rsid w:val="008C3036"/>
    <w:rPr>
      <w:rFonts w:ascii="Courier New" w:hAnsi="Courier New"/>
      <w:b/>
      <w:sz w:val="22"/>
      <w:szCs w:val="22"/>
    </w:rPr>
  </w:style>
  <w:style w:type="table" w:styleId="TableGrid">
    <w:name w:val="Table Grid"/>
    <w:basedOn w:val="TableNormal"/>
    <w:uiPriority w:val="59"/>
    <w:rsid w:val="000B21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9F2491"/>
    <w:rPr>
      <w:sz w:val="16"/>
      <w:szCs w:val="16"/>
    </w:rPr>
  </w:style>
  <w:style w:type="paragraph" w:styleId="CommentText">
    <w:name w:val="annotation text"/>
    <w:basedOn w:val="Normal"/>
    <w:link w:val="CommentTextChar"/>
    <w:semiHidden/>
    <w:unhideWhenUsed/>
    <w:rsid w:val="009F2491"/>
    <w:rPr>
      <w:sz w:val="20"/>
      <w:szCs w:val="20"/>
    </w:rPr>
  </w:style>
  <w:style w:type="character" w:customStyle="1" w:styleId="CommentTextChar">
    <w:name w:val="Comment Text Char"/>
    <w:basedOn w:val="DefaultParagraphFont"/>
    <w:link w:val="CommentText"/>
    <w:uiPriority w:val="99"/>
    <w:semiHidden/>
    <w:rsid w:val="009F2491"/>
  </w:style>
  <w:style w:type="paragraph" w:styleId="CommentSubject">
    <w:name w:val="annotation subject"/>
    <w:basedOn w:val="CommentText"/>
    <w:next w:val="CommentText"/>
    <w:link w:val="CommentSubjectChar"/>
    <w:uiPriority w:val="99"/>
    <w:semiHidden/>
    <w:unhideWhenUsed/>
    <w:rsid w:val="009F2491"/>
    <w:rPr>
      <w:b/>
      <w:bCs/>
    </w:rPr>
  </w:style>
  <w:style w:type="character" w:customStyle="1" w:styleId="CommentSubjectChar">
    <w:name w:val="Comment Subject Char"/>
    <w:basedOn w:val="CommentTextChar"/>
    <w:link w:val="CommentSubject"/>
    <w:uiPriority w:val="99"/>
    <w:semiHidden/>
    <w:rsid w:val="009F2491"/>
    <w:rPr>
      <w:b/>
      <w:bCs/>
    </w:rPr>
  </w:style>
  <w:style w:type="paragraph" w:styleId="TOC1">
    <w:name w:val="toc 1"/>
    <w:basedOn w:val="Normal"/>
    <w:next w:val="Normal"/>
    <w:autoRedefine/>
    <w:uiPriority w:val="39"/>
    <w:unhideWhenUsed/>
    <w:rsid w:val="0079272F"/>
    <w:pPr>
      <w:spacing w:after="100"/>
    </w:pPr>
  </w:style>
  <w:style w:type="paragraph" w:styleId="TOC2">
    <w:name w:val="toc 2"/>
    <w:basedOn w:val="Normal"/>
    <w:next w:val="Normal"/>
    <w:autoRedefine/>
    <w:uiPriority w:val="39"/>
    <w:unhideWhenUsed/>
    <w:rsid w:val="0079272F"/>
    <w:pPr>
      <w:spacing w:after="100"/>
      <w:ind w:left="240"/>
    </w:pPr>
  </w:style>
  <w:style w:type="paragraph" w:styleId="Title">
    <w:name w:val="Title"/>
    <w:basedOn w:val="Normal"/>
    <w:next w:val="Normal"/>
    <w:link w:val="TitleChar"/>
    <w:uiPriority w:val="10"/>
    <w:qFormat/>
    <w:rsid w:val="0079272F"/>
    <w:pPr>
      <w:spacing w:after="300"/>
      <w:contextualSpacing/>
      <w:jc w:val="center"/>
    </w:pPr>
    <w:rPr>
      <w:rFonts w:asciiTheme="minorHAnsi" w:eastAsiaTheme="majorEastAsia" w:hAnsiTheme="minorHAnsi" w:cstheme="majorBidi"/>
      <w:spacing w:val="5"/>
      <w:kern w:val="28"/>
      <w:sz w:val="40"/>
      <w:szCs w:val="52"/>
    </w:rPr>
  </w:style>
  <w:style w:type="character" w:customStyle="1" w:styleId="TitleChar">
    <w:name w:val="Title Char"/>
    <w:basedOn w:val="DefaultParagraphFont"/>
    <w:link w:val="Title"/>
    <w:uiPriority w:val="10"/>
    <w:rsid w:val="0079272F"/>
    <w:rPr>
      <w:rFonts w:asciiTheme="minorHAnsi" w:eastAsiaTheme="majorEastAsia" w:hAnsiTheme="minorHAnsi" w:cstheme="majorBidi"/>
      <w:spacing w:val="5"/>
      <w:kern w:val="28"/>
      <w:sz w:val="40"/>
      <w:szCs w:val="52"/>
    </w:rPr>
  </w:style>
  <w:style w:type="paragraph" w:styleId="Revision">
    <w:name w:val="Revision"/>
    <w:hidden/>
    <w:uiPriority w:val="99"/>
    <w:semiHidden/>
    <w:rsid w:val="003B2542"/>
    <w:rPr>
      <w:sz w:val="24"/>
      <w:szCs w:val="22"/>
    </w:rPr>
  </w:style>
</w:styles>
</file>

<file path=word/webSettings.xml><?xml version="1.0" encoding="utf-8"?>
<w:webSettings xmlns:r="http://schemas.openxmlformats.org/officeDocument/2006/relationships" xmlns:w="http://schemas.openxmlformats.org/wordprocessingml/2006/main">
  <w:divs>
    <w:div w:id="269558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113">
          <w:marLeft w:val="0"/>
          <w:marRight w:val="0"/>
          <w:marTop w:val="0"/>
          <w:marBottom w:val="0"/>
          <w:divBdr>
            <w:top w:val="none" w:sz="0" w:space="0" w:color="auto"/>
            <w:left w:val="none" w:sz="0" w:space="0" w:color="auto"/>
            <w:bottom w:val="none" w:sz="0" w:space="0" w:color="auto"/>
            <w:right w:val="none" w:sz="0" w:space="0" w:color="auto"/>
          </w:divBdr>
        </w:div>
        <w:div w:id="1431270052">
          <w:marLeft w:val="0"/>
          <w:marRight w:val="0"/>
          <w:marTop w:val="0"/>
          <w:marBottom w:val="0"/>
          <w:divBdr>
            <w:top w:val="none" w:sz="0" w:space="0" w:color="auto"/>
            <w:left w:val="none" w:sz="0" w:space="0" w:color="auto"/>
            <w:bottom w:val="none" w:sz="0" w:space="0" w:color="auto"/>
            <w:right w:val="none" w:sz="0" w:space="0" w:color="auto"/>
          </w:divBdr>
        </w:div>
        <w:div w:id="669799591">
          <w:marLeft w:val="0"/>
          <w:marRight w:val="0"/>
          <w:marTop w:val="0"/>
          <w:marBottom w:val="0"/>
          <w:divBdr>
            <w:top w:val="none" w:sz="0" w:space="0" w:color="auto"/>
            <w:left w:val="none" w:sz="0" w:space="0" w:color="auto"/>
            <w:bottom w:val="none" w:sz="0" w:space="0" w:color="auto"/>
            <w:right w:val="none" w:sz="0" w:space="0" w:color="auto"/>
          </w:divBdr>
        </w:div>
        <w:div w:id="1046492640">
          <w:marLeft w:val="0"/>
          <w:marRight w:val="0"/>
          <w:marTop w:val="0"/>
          <w:marBottom w:val="0"/>
          <w:divBdr>
            <w:top w:val="none" w:sz="0" w:space="0" w:color="auto"/>
            <w:left w:val="none" w:sz="0" w:space="0" w:color="auto"/>
            <w:bottom w:val="none" w:sz="0" w:space="0" w:color="auto"/>
            <w:right w:val="none" w:sz="0" w:space="0" w:color="auto"/>
          </w:divBdr>
        </w:div>
        <w:div w:id="1519345124">
          <w:marLeft w:val="0"/>
          <w:marRight w:val="0"/>
          <w:marTop w:val="0"/>
          <w:marBottom w:val="0"/>
          <w:divBdr>
            <w:top w:val="none" w:sz="0" w:space="0" w:color="auto"/>
            <w:left w:val="none" w:sz="0" w:space="0" w:color="auto"/>
            <w:bottom w:val="none" w:sz="0" w:space="0" w:color="auto"/>
            <w:right w:val="none" w:sz="0" w:space="0" w:color="auto"/>
          </w:divBdr>
        </w:div>
        <w:div w:id="233857257">
          <w:marLeft w:val="0"/>
          <w:marRight w:val="0"/>
          <w:marTop w:val="0"/>
          <w:marBottom w:val="0"/>
          <w:divBdr>
            <w:top w:val="none" w:sz="0" w:space="0" w:color="auto"/>
            <w:left w:val="none" w:sz="0" w:space="0" w:color="auto"/>
            <w:bottom w:val="none" w:sz="0" w:space="0" w:color="auto"/>
            <w:right w:val="none" w:sz="0" w:space="0" w:color="auto"/>
          </w:divBdr>
        </w:div>
      </w:divsChild>
    </w:div>
    <w:div w:id="27417423">
      <w:bodyDiv w:val="1"/>
      <w:marLeft w:val="0"/>
      <w:marRight w:val="0"/>
      <w:marTop w:val="0"/>
      <w:marBottom w:val="0"/>
      <w:divBdr>
        <w:top w:val="none" w:sz="0" w:space="0" w:color="auto"/>
        <w:left w:val="none" w:sz="0" w:space="0" w:color="auto"/>
        <w:bottom w:val="none" w:sz="0" w:space="0" w:color="auto"/>
        <w:right w:val="none" w:sz="0" w:space="0" w:color="auto"/>
      </w:divBdr>
    </w:div>
    <w:div w:id="53310721">
      <w:bodyDiv w:val="1"/>
      <w:marLeft w:val="0"/>
      <w:marRight w:val="0"/>
      <w:marTop w:val="0"/>
      <w:marBottom w:val="0"/>
      <w:divBdr>
        <w:top w:val="none" w:sz="0" w:space="0" w:color="auto"/>
        <w:left w:val="none" w:sz="0" w:space="0" w:color="auto"/>
        <w:bottom w:val="none" w:sz="0" w:space="0" w:color="auto"/>
        <w:right w:val="none" w:sz="0" w:space="0" w:color="auto"/>
      </w:divBdr>
      <w:divsChild>
        <w:div w:id="1796481905">
          <w:marLeft w:val="0"/>
          <w:marRight w:val="0"/>
          <w:marTop w:val="0"/>
          <w:marBottom w:val="0"/>
          <w:divBdr>
            <w:top w:val="none" w:sz="0" w:space="0" w:color="auto"/>
            <w:left w:val="none" w:sz="0" w:space="0" w:color="auto"/>
            <w:bottom w:val="none" w:sz="0" w:space="0" w:color="auto"/>
            <w:right w:val="none" w:sz="0" w:space="0" w:color="auto"/>
          </w:divBdr>
        </w:div>
        <w:div w:id="998845908">
          <w:marLeft w:val="0"/>
          <w:marRight w:val="0"/>
          <w:marTop w:val="0"/>
          <w:marBottom w:val="0"/>
          <w:divBdr>
            <w:top w:val="none" w:sz="0" w:space="0" w:color="auto"/>
            <w:left w:val="none" w:sz="0" w:space="0" w:color="auto"/>
            <w:bottom w:val="none" w:sz="0" w:space="0" w:color="auto"/>
            <w:right w:val="none" w:sz="0" w:space="0" w:color="auto"/>
          </w:divBdr>
        </w:div>
        <w:div w:id="568804625">
          <w:marLeft w:val="0"/>
          <w:marRight w:val="0"/>
          <w:marTop w:val="0"/>
          <w:marBottom w:val="0"/>
          <w:divBdr>
            <w:top w:val="none" w:sz="0" w:space="0" w:color="auto"/>
            <w:left w:val="none" w:sz="0" w:space="0" w:color="auto"/>
            <w:bottom w:val="none" w:sz="0" w:space="0" w:color="auto"/>
            <w:right w:val="none" w:sz="0" w:space="0" w:color="auto"/>
          </w:divBdr>
        </w:div>
        <w:div w:id="1159420872">
          <w:marLeft w:val="0"/>
          <w:marRight w:val="0"/>
          <w:marTop w:val="0"/>
          <w:marBottom w:val="0"/>
          <w:divBdr>
            <w:top w:val="none" w:sz="0" w:space="0" w:color="auto"/>
            <w:left w:val="none" w:sz="0" w:space="0" w:color="auto"/>
            <w:bottom w:val="none" w:sz="0" w:space="0" w:color="auto"/>
            <w:right w:val="none" w:sz="0" w:space="0" w:color="auto"/>
          </w:divBdr>
        </w:div>
        <w:div w:id="833305214">
          <w:marLeft w:val="0"/>
          <w:marRight w:val="0"/>
          <w:marTop w:val="0"/>
          <w:marBottom w:val="0"/>
          <w:divBdr>
            <w:top w:val="none" w:sz="0" w:space="0" w:color="auto"/>
            <w:left w:val="none" w:sz="0" w:space="0" w:color="auto"/>
            <w:bottom w:val="none" w:sz="0" w:space="0" w:color="auto"/>
            <w:right w:val="none" w:sz="0" w:space="0" w:color="auto"/>
          </w:divBdr>
        </w:div>
        <w:div w:id="2098091846">
          <w:marLeft w:val="0"/>
          <w:marRight w:val="0"/>
          <w:marTop w:val="0"/>
          <w:marBottom w:val="0"/>
          <w:divBdr>
            <w:top w:val="none" w:sz="0" w:space="0" w:color="auto"/>
            <w:left w:val="none" w:sz="0" w:space="0" w:color="auto"/>
            <w:bottom w:val="none" w:sz="0" w:space="0" w:color="auto"/>
            <w:right w:val="none" w:sz="0" w:space="0" w:color="auto"/>
          </w:divBdr>
        </w:div>
        <w:div w:id="895817777">
          <w:marLeft w:val="0"/>
          <w:marRight w:val="0"/>
          <w:marTop w:val="0"/>
          <w:marBottom w:val="0"/>
          <w:divBdr>
            <w:top w:val="none" w:sz="0" w:space="0" w:color="auto"/>
            <w:left w:val="none" w:sz="0" w:space="0" w:color="auto"/>
            <w:bottom w:val="none" w:sz="0" w:space="0" w:color="auto"/>
            <w:right w:val="none" w:sz="0" w:space="0" w:color="auto"/>
          </w:divBdr>
        </w:div>
        <w:div w:id="706177235">
          <w:marLeft w:val="0"/>
          <w:marRight w:val="0"/>
          <w:marTop w:val="0"/>
          <w:marBottom w:val="0"/>
          <w:divBdr>
            <w:top w:val="none" w:sz="0" w:space="0" w:color="auto"/>
            <w:left w:val="none" w:sz="0" w:space="0" w:color="auto"/>
            <w:bottom w:val="none" w:sz="0" w:space="0" w:color="auto"/>
            <w:right w:val="none" w:sz="0" w:space="0" w:color="auto"/>
          </w:divBdr>
        </w:div>
      </w:divsChild>
    </w:div>
    <w:div w:id="66196644">
      <w:bodyDiv w:val="1"/>
      <w:marLeft w:val="0"/>
      <w:marRight w:val="0"/>
      <w:marTop w:val="0"/>
      <w:marBottom w:val="0"/>
      <w:divBdr>
        <w:top w:val="none" w:sz="0" w:space="0" w:color="auto"/>
        <w:left w:val="none" w:sz="0" w:space="0" w:color="auto"/>
        <w:bottom w:val="none" w:sz="0" w:space="0" w:color="auto"/>
        <w:right w:val="none" w:sz="0" w:space="0" w:color="auto"/>
      </w:divBdr>
      <w:divsChild>
        <w:div w:id="1287814116">
          <w:marLeft w:val="0"/>
          <w:marRight w:val="0"/>
          <w:marTop w:val="0"/>
          <w:marBottom w:val="0"/>
          <w:divBdr>
            <w:top w:val="none" w:sz="0" w:space="0" w:color="auto"/>
            <w:left w:val="none" w:sz="0" w:space="0" w:color="auto"/>
            <w:bottom w:val="none" w:sz="0" w:space="0" w:color="auto"/>
            <w:right w:val="none" w:sz="0" w:space="0" w:color="auto"/>
          </w:divBdr>
        </w:div>
        <w:div w:id="2004235378">
          <w:marLeft w:val="0"/>
          <w:marRight w:val="0"/>
          <w:marTop w:val="0"/>
          <w:marBottom w:val="0"/>
          <w:divBdr>
            <w:top w:val="none" w:sz="0" w:space="0" w:color="auto"/>
            <w:left w:val="none" w:sz="0" w:space="0" w:color="auto"/>
            <w:bottom w:val="none" w:sz="0" w:space="0" w:color="auto"/>
            <w:right w:val="none" w:sz="0" w:space="0" w:color="auto"/>
          </w:divBdr>
        </w:div>
        <w:div w:id="482742742">
          <w:marLeft w:val="0"/>
          <w:marRight w:val="0"/>
          <w:marTop w:val="0"/>
          <w:marBottom w:val="0"/>
          <w:divBdr>
            <w:top w:val="none" w:sz="0" w:space="0" w:color="auto"/>
            <w:left w:val="none" w:sz="0" w:space="0" w:color="auto"/>
            <w:bottom w:val="none" w:sz="0" w:space="0" w:color="auto"/>
            <w:right w:val="none" w:sz="0" w:space="0" w:color="auto"/>
          </w:divBdr>
        </w:div>
        <w:div w:id="1044793408">
          <w:marLeft w:val="0"/>
          <w:marRight w:val="0"/>
          <w:marTop w:val="0"/>
          <w:marBottom w:val="0"/>
          <w:divBdr>
            <w:top w:val="none" w:sz="0" w:space="0" w:color="auto"/>
            <w:left w:val="none" w:sz="0" w:space="0" w:color="auto"/>
            <w:bottom w:val="none" w:sz="0" w:space="0" w:color="auto"/>
            <w:right w:val="none" w:sz="0" w:space="0" w:color="auto"/>
          </w:divBdr>
        </w:div>
        <w:div w:id="1753431898">
          <w:marLeft w:val="0"/>
          <w:marRight w:val="0"/>
          <w:marTop w:val="0"/>
          <w:marBottom w:val="0"/>
          <w:divBdr>
            <w:top w:val="none" w:sz="0" w:space="0" w:color="auto"/>
            <w:left w:val="none" w:sz="0" w:space="0" w:color="auto"/>
            <w:bottom w:val="none" w:sz="0" w:space="0" w:color="auto"/>
            <w:right w:val="none" w:sz="0" w:space="0" w:color="auto"/>
          </w:divBdr>
        </w:div>
        <w:div w:id="1770002173">
          <w:marLeft w:val="0"/>
          <w:marRight w:val="0"/>
          <w:marTop w:val="0"/>
          <w:marBottom w:val="0"/>
          <w:divBdr>
            <w:top w:val="none" w:sz="0" w:space="0" w:color="auto"/>
            <w:left w:val="none" w:sz="0" w:space="0" w:color="auto"/>
            <w:bottom w:val="none" w:sz="0" w:space="0" w:color="auto"/>
            <w:right w:val="none" w:sz="0" w:space="0" w:color="auto"/>
          </w:divBdr>
        </w:div>
        <w:div w:id="1915814600">
          <w:marLeft w:val="0"/>
          <w:marRight w:val="0"/>
          <w:marTop w:val="0"/>
          <w:marBottom w:val="0"/>
          <w:divBdr>
            <w:top w:val="none" w:sz="0" w:space="0" w:color="auto"/>
            <w:left w:val="none" w:sz="0" w:space="0" w:color="auto"/>
            <w:bottom w:val="none" w:sz="0" w:space="0" w:color="auto"/>
            <w:right w:val="none" w:sz="0" w:space="0" w:color="auto"/>
          </w:divBdr>
        </w:div>
        <w:div w:id="1209880169">
          <w:marLeft w:val="0"/>
          <w:marRight w:val="0"/>
          <w:marTop w:val="0"/>
          <w:marBottom w:val="0"/>
          <w:divBdr>
            <w:top w:val="none" w:sz="0" w:space="0" w:color="auto"/>
            <w:left w:val="none" w:sz="0" w:space="0" w:color="auto"/>
            <w:bottom w:val="none" w:sz="0" w:space="0" w:color="auto"/>
            <w:right w:val="none" w:sz="0" w:space="0" w:color="auto"/>
          </w:divBdr>
        </w:div>
        <w:div w:id="727068659">
          <w:marLeft w:val="0"/>
          <w:marRight w:val="0"/>
          <w:marTop w:val="0"/>
          <w:marBottom w:val="0"/>
          <w:divBdr>
            <w:top w:val="none" w:sz="0" w:space="0" w:color="auto"/>
            <w:left w:val="none" w:sz="0" w:space="0" w:color="auto"/>
            <w:bottom w:val="none" w:sz="0" w:space="0" w:color="auto"/>
            <w:right w:val="none" w:sz="0" w:space="0" w:color="auto"/>
          </w:divBdr>
        </w:div>
        <w:div w:id="229460492">
          <w:marLeft w:val="0"/>
          <w:marRight w:val="0"/>
          <w:marTop w:val="0"/>
          <w:marBottom w:val="0"/>
          <w:divBdr>
            <w:top w:val="none" w:sz="0" w:space="0" w:color="auto"/>
            <w:left w:val="none" w:sz="0" w:space="0" w:color="auto"/>
            <w:bottom w:val="none" w:sz="0" w:space="0" w:color="auto"/>
            <w:right w:val="none" w:sz="0" w:space="0" w:color="auto"/>
          </w:divBdr>
        </w:div>
        <w:div w:id="1305893588">
          <w:marLeft w:val="0"/>
          <w:marRight w:val="0"/>
          <w:marTop w:val="0"/>
          <w:marBottom w:val="0"/>
          <w:divBdr>
            <w:top w:val="none" w:sz="0" w:space="0" w:color="auto"/>
            <w:left w:val="none" w:sz="0" w:space="0" w:color="auto"/>
            <w:bottom w:val="none" w:sz="0" w:space="0" w:color="auto"/>
            <w:right w:val="none" w:sz="0" w:space="0" w:color="auto"/>
          </w:divBdr>
        </w:div>
        <w:div w:id="656421222">
          <w:marLeft w:val="0"/>
          <w:marRight w:val="0"/>
          <w:marTop w:val="0"/>
          <w:marBottom w:val="0"/>
          <w:divBdr>
            <w:top w:val="none" w:sz="0" w:space="0" w:color="auto"/>
            <w:left w:val="none" w:sz="0" w:space="0" w:color="auto"/>
            <w:bottom w:val="none" w:sz="0" w:space="0" w:color="auto"/>
            <w:right w:val="none" w:sz="0" w:space="0" w:color="auto"/>
          </w:divBdr>
        </w:div>
        <w:div w:id="804466588">
          <w:marLeft w:val="0"/>
          <w:marRight w:val="0"/>
          <w:marTop w:val="0"/>
          <w:marBottom w:val="0"/>
          <w:divBdr>
            <w:top w:val="none" w:sz="0" w:space="0" w:color="auto"/>
            <w:left w:val="none" w:sz="0" w:space="0" w:color="auto"/>
            <w:bottom w:val="none" w:sz="0" w:space="0" w:color="auto"/>
            <w:right w:val="none" w:sz="0" w:space="0" w:color="auto"/>
          </w:divBdr>
        </w:div>
        <w:div w:id="140851097">
          <w:marLeft w:val="0"/>
          <w:marRight w:val="0"/>
          <w:marTop w:val="0"/>
          <w:marBottom w:val="0"/>
          <w:divBdr>
            <w:top w:val="none" w:sz="0" w:space="0" w:color="auto"/>
            <w:left w:val="none" w:sz="0" w:space="0" w:color="auto"/>
            <w:bottom w:val="none" w:sz="0" w:space="0" w:color="auto"/>
            <w:right w:val="none" w:sz="0" w:space="0" w:color="auto"/>
          </w:divBdr>
        </w:div>
        <w:div w:id="91166783">
          <w:marLeft w:val="0"/>
          <w:marRight w:val="0"/>
          <w:marTop w:val="0"/>
          <w:marBottom w:val="0"/>
          <w:divBdr>
            <w:top w:val="none" w:sz="0" w:space="0" w:color="auto"/>
            <w:left w:val="none" w:sz="0" w:space="0" w:color="auto"/>
            <w:bottom w:val="none" w:sz="0" w:space="0" w:color="auto"/>
            <w:right w:val="none" w:sz="0" w:space="0" w:color="auto"/>
          </w:divBdr>
        </w:div>
        <w:div w:id="727848166">
          <w:marLeft w:val="0"/>
          <w:marRight w:val="0"/>
          <w:marTop w:val="0"/>
          <w:marBottom w:val="0"/>
          <w:divBdr>
            <w:top w:val="none" w:sz="0" w:space="0" w:color="auto"/>
            <w:left w:val="none" w:sz="0" w:space="0" w:color="auto"/>
            <w:bottom w:val="none" w:sz="0" w:space="0" w:color="auto"/>
            <w:right w:val="none" w:sz="0" w:space="0" w:color="auto"/>
          </w:divBdr>
        </w:div>
        <w:div w:id="1387798509">
          <w:marLeft w:val="0"/>
          <w:marRight w:val="0"/>
          <w:marTop w:val="0"/>
          <w:marBottom w:val="0"/>
          <w:divBdr>
            <w:top w:val="none" w:sz="0" w:space="0" w:color="auto"/>
            <w:left w:val="none" w:sz="0" w:space="0" w:color="auto"/>
            <w:bottom w:val="none" w:sz="0" w:space="0" w:color="auto"/>
            <w:right w:val="none" w:sz="0" w:space="0" w:color="auto"/>
          </w:divBdr>
        </w:div>
        <w:div w:id="1358460703">
          <w:marLeft w:val="0"/>
          <w:marRight w:val="0"/>
          <w:marTop w:val="0"/>
          <w:marBottom w:val="0"/>
          <w:divBdr>
            <w:top w:val="none" w:sz="0" w:space="0" w:color="auto"/>
            <w:left w:val="none" w:sz="0" w:space="0" w:color="auto"/>
            <w:bottom w:val="none" w:sz="0" w:space="0" w:color="auto"/>
            <w:right w:val="none" w:sz="0" w:space="0" w:color="auto"/>
          </w:divBdr>
        </w:div>
        <w:div w:id="9265039">
          <w:marLeft w:val="0"/>
          <w:marRight w:val="0"/>
          <w:marTop w:val="0"/>
          <w:marBottom w:val="0"/>
          <w:divBdr>
            <w:top w:val="none" w:sz="0" w:space="0" w:color="auto"/>
            <w:left w:val="none" w:sz="0" w:space="0" w:color="auto"/>
            <w:bottom w:val="none" w:sz="0" w:space="0" w:color="auto"/>
            <w:right w:val="none" w:sz="0" w:space="0" w:color="auto"/>
          </w:divBdr>
        </w:div>
        <w:div w:id="420495468">
          <w:marLeft w:val="0"/>
          <w:marRight w:val="0"/>
          <w:marTop w:val="0"/>
          <w:marBottom w:val="0"/>
          <w:divBdr>
            <w:top w:val="none" w:sz="0" w:space="0" w:color="auto"/>
            <w:left w:val="none" w:sz="0" w:space="0" w:color="auto"/>
            <w:bottom w:val="none" w:sz="0" w:space="0" w:color="auto"/>
            <w:right w:val="none" w:sz="0" w:space="0" w:color="auto"/>
          </w:divBdr>
        </w:div>
        <w:div w:id="2088065874">
          <w:marLeft w:val="0"/>
          <w:marRight w:val="0"/>
          <w:marTop w:val="0"/>
          <w:marBottom w:val="0"/>
          <w:divBdr>
            <w:top w:val="none" w:sz="0" w:space="0" w:color="auto"/>
            <w:left w:val="none" w:sz="0" w:space="0" w:color="auto"/>
            <w:bottom w:val="none" w:sz="0" w:space="0" w:color="auto"/>
            <w:right w:val="none" w:sz="0" w:space="0" w:color="auto"/>
          </w:divBdr>
        </w:div>
        <w:div w:id="64493778">
          <w:marLeft w:val="0"/>
          <w:marRight w:val="0"/>
          <w:marTop w:val="0"/>
          <w:marBottom w:val="0"/>
          <w:divBdr>
            <w:top w:val="none" w:sz="0" w:space="0" w:color="auto"/>
            <w:left w:val="none" w:sz="0" w:space="0" w:color="auto"/>
            <w:bottom w:val="none" w:sz="0" w:space="0" w:color="auto"/>
            <w:right w:val="none" w:sz="0" w:space="0" w:color="auto"/>
          </w:divBdr>
        </w:div>
        <w:div w:id="837041847">
          <w:marLeft w:val="0"/>
          <w:marRight w:val="0"/>
          <w:marTop w:val="0"/>
          <w:marBottom w:val="0"/>
          <w:divBdr>
            <w:top w:val="none" w:sz="0" w:space="0" w:color="auto"/>
            <w:left w:val="none" w:sz="0" w:space="0" w:color="auto"/>
            <w:bottom w:val="none" w:sz="0" w:space="0" w:color="auto"/>
            <w:right w:val="none" w:sz="0" w:space="0" w:color="auto"/>
          </w:divBdr>
        </w:div>
      </w:divsChild>
    </w:div>
    <w:div w:id="173107693">
      <w:bodyDiv w:val="1"/>
      <w:marLeft w:val="0"/>
      <w:marRight w:val="0"/>
      <w:marTop w:val="0"/>
      <w:marBottom w:val="0"/>
      <w:divBdr>
        <w:top w:val="none" w:sz="0" w:space="0" w:color="auto"/>
        <w:left w:val="none" w:sz="0" w:space="0" w:color="auto"/>
        <w:bottom w:val="none" w:sz="0" w:space="0" w:color="auto"/>
        <w:right w:val="none" w:sz="0" w:space="0" w:color="auto"/>
      </w:divBdr>
    </w:div>
    <w:div w:id="365444086">
      <w:bodyDiv w:val="1"/>
      <w:marLeft w:val="0"/>
      <w:marRight w:val="0"/>
      <w:marTop w:val="0"/>
      <w:marBottom w:val="0"/>
      <w:divBdr>
        <w:top w:val="none" w:sz="0" w:space="0" w:color="auto"/>
        <w:left w:val="none" w:sz="0" w:space="0" w:color="auto"/>
        <w:bottom w:val="none" w:sz="0" w:space="0" w:color="auto"/>
        <w:right w:val="none" w:sz="0" w:space="0" w:color="auto"/>
      </w:divBdr>
      <w:divsChild>
        <w:div w:id="1374774131">
          <w:marLeft w:val="0"/>
          <w:marRight w:val="0"/>
          <w:marTop w:val="0"/>
          <w:marBottom w:val="0"/>
          <w:divBdr>
            <w:top w:val="none" w:sz="0" w:space="0" w:color="auto"/>
            <w:left w:val="none" w:sz="0" w:space="0" w:color="auto"/>
            <w:bottom w:val="none" w:sz="0" w:space="0" w:color="auto"/>
            <w:right w:val="none" w:sz="0" w:space="0" w:color="auto"/>
          </w:divBdr>
        </w:div>
        <w:div w:id="1560246039">
          <w:marLeft w:val="0"/>
          <w:marRight w:val="0"/>
          <w:marTop w:val="0"/>
          <w:marBottom w:val="0"/>
          <w:divBdr>
            <w:top w:val="none" w:sz="0" w:space="0" w:color="auto"/>
            <w:left w:val="none" w:sz="0" w:space="0" w:color="auto"/>
            <w:bottom w:val="none" w:sz="0" w:space="0" w:color="auto"/>
            <w:right w:val="none" w:sz="0" w:space="0" w:color="auto"/>
          </w:divBdr>
        </w:div>
        <w:div w:id="1771662261">
          <w:marLeft w:val="0"/>
          <w:marRight w:val="0"/>
          <w:marTop w:val="0"/>
          <w:marBottom w:val="0"/>
          <w:divBdr>
            <w:top w:val="none" w:sz="0" w:space="0" w:color="auto"/>
            <w:left w:val="none" w:sz="0" w:space="0" w:color="auto"/>
            <w:bottom w:val="none" w:sz="0" w:space="0" w:color="auto"/>
            <w:right w:val="none" w:sz="0" w:space="0" w:color="auto"/>
          </w:divBdr>
        </w:div>
        <w:div w:id="859507169">
          <w:marLeft w:val="0"/>
          <w:marRight w:val="0"/>
          <w:marTop w:val="0"/>
          <w:marBottom w:val="0"/>
          <w:divBdr>
            <w:top w:val="none" w:sz="0" w:space="0" w:color="auto"/>
            <w:left w:val="none" w:sz="0" w:space="0" w:color="auto"/>
            <w:bottom w:val="none" w:sz="0" w:space="0" w:color="auto"/>
            <w:right w:val="none" w:sz="0" w:space="0" w:color="auto"/>
          </w:divBdr>
        </w:div>
        <w:div w:id="236134134">
          <w:marLeft w:val="0"/>
          <w:marRight w:val="0"/>
          <w:marTop w:val="0"/>
          <w:marBottom w:val="0"/>
          <w:divBdr>
            <w:top w:val="none" w:sz="0" w:space="0" w:color="auto"/>
            <w:left w:val="none" w:sz="0" w:space="0" w:color="auto"/>
            <w:bottom w:val="none" w:sz="0" w:space="0" w:color="auto"/>
            <w:right w:val="none" w:sz="0" w:space="0" w:color="auto"/>
          </w:divBdr>
        </w:div>
        <w:div w:id="1161307948">
          <w:marLeft w:val="0"/>
          <w:marRight w:val="0"/>
          <w:marTop w:val="0"/>
          <w:marBottom w:val="0"/>
          <w:divBdr>
            <w:top w:val="none" w:sz="0" w:space="0" w:color="auto"/>
            <w:left w:val="none" w:sz="0" w:space="0" w:color="auto"/>
            <w:bottom w:val="none" w:sz="0" w:space="0" w:color="auto"/>
            <w:right w:val="none" w:sz="0" w:space="0" w:color="auto"/>
          </w:divBdr>
        </w:div>
        <w:div w:id="1486781689">
          <w:marLeft w:val="0"/>
          <w:marRight w:val="0"/>
          <w:marTop w:val="0"/>
          <w:marBottom w:val="0"/>
          <w:divBdr>
            <w:top w:val="none" w:sz="0" w:space="0" w:color="auto"/>
            <w:left w:val="none" w:sz="0" w:space="0" w:color="auto"/>
            <w:bottom w:val="none" w:sz="0" w:space="0" w:color="auto"/>
            <w:right w:val="none" w:sz="0" w:space="0" w:color="auto"/>
          </w:divBdr>
        </w:div>
        <w:div w:id="160170111">
          <w:marLeft w:val="0"/>
          <w:marRight w:val="0"/>
          <w:marTop w:val="0"/>
          <w:marBottom w:val="0"/>
          <w:divBdr>
            <w:top w:val="none" w:sz="0" w:space="0" w:color="auto"/>
            <w:left w:val="none" w:sz="0" w:space="0" w:color="auto"/>
            <w:bottom w:val="none" w:sz="0" w:space="0" w:color="auto"/>
            <w:right w:val="none" w:sz="0" w:space="0" w:color="auto"/>
          </w:divBdr>
        </w:div>
      </w:divsChild>
    </w:div>
    <w:div w:id="406608566">
      <w:bodyDiv w:val="1"/>
      <w:marLeft w:val="0"/>
      <w:marRight w:val="0"/>
      <w:marTop w:val="0"/>
      <w:marBottom w:val="0"/>
      <w:divBdr>
        <w:top w:val="none" w:sz="0" w:space="0" w:color="auto"/>
        <w:left w:val="none" w:sz="0" w:space="0" w:color="auto"/>
        <w:bottom w:val="none" w:sz="0" w:space="0" w:color="auto"/>
        <w:right w:val="none" w:sz="0" w:space="0" w:color="auto"/>
      </w:divBdr>
    </w:div>
    <w:div w:id="459343964">
      <w:bodyDiv w:val="1"/>
      <w:marLeft w:val="0"/>
      <w:marRight w:val="0"/>
      <w:marTop w:val="0"/>
      <w:marBottom w:val="0"/>
      <w:divBdr>
        <w:top w:val="none" w:sz="0" w:space="0" w:color="auto"/>
        <w:left w:val="none" w:sz="0" w:space="0" w:color="auto"/>
        <w:bottom w:val="none" w:sz="0" w:space="0" w:color="auto"/>
        <w:right w:val="none" w:sz="0" w:space="0" w:color="auto"/>
      </w:divBdr>
      <w:divsChild>
        <w:div w:id="373623927">
          <w:marLeft w:val="0"/>
          <w:marRight w:val="0"/>
          <w:marTop w:val="0"/>
          <w:marBottom w:val="0"/>
          <w:divBdr>
            <w:top w:val="none" w:sz="0" w:space="0" w:color="auto"/>
            <w:left w:val="none" w:sz="0" w:space="0" w:color="auto"/>
            <w:bottom w:val="none" w:sz="0" w:space="0" w:color="auto"/>
            <w:right w:val="none" w:sz="0" w:space="0" w:color="auto"/>
          </w:divBdr>
        </w:div>
        <w:div w:id="1116949622">
          <w:marLeft w:val="0"/>
          <w:marRight w:val="0"/>
          <w:marTop w:val="0"/>
          <w:marBottom w:val="0"/>
          <w:divBdr>
            <w:top w:val="none" w:sz="0" w:space="0" w:color="auto"/>
            <w:left w:val="none" w:sz="0" w:space="0" w:color="auto"/>
            <w:bottom w:val="none" w:sz="0" w:space="0" w:color="auto"/>
            <w:right w:val="none" w:sz="0" w:space="0" w:color="auto"/>
          </w:divBdr>
        </w:div>
        <w:div w:id="1662394744">
          <w:marLeft w:val="0"/>
          <w:marRight w:val="0"/>
          <w:marTop w:val="0"/>
          <w:marBottom w:val="0"/>
          <w:divBdr>
            <w:top w:val="none" w:sz="0" w:space="0" w:color="auto"/>
            <w:left w:val="none" w:sz="0" w:space="0" w:color="auto"/>
            <w:bottom w:val="none" w:sz="0" w:space="0" w:color="auto"/>
            <w:right w:val="none" w:sz="0" w:space="0" w:color="auto"/>
          </w:divBdr>
        </w:div>
        <w:div w:id="362362834">
          <w:marLeft w:val="0"/>
          <w:marRight w:val="0"/>
          <w:marTop w:val="0"/>
          <w:marBottom w:val="0"/>
          <w:divBdr>
            <w:top w:val="none" w:sz="0" w:space="0" w:color="auto"/>
            <w:left w:val="none" w:sz="0" w:space="0" w:color="auto"/>
            <w:bottom w:val="none" w:sz="0" w:space="0" w:color="auto"/>
            <w:right w:val="none" w:sz="0" w:space="0" w:color="auto"/>
          </w:divBdr>
        </w:div>
        <w:div w:id="145250431">
          <w:marLeft w:val="0"/>
          <w:marRight w:val="0"/>
          <w:marTop w:val="0"/>
          <w:marBottom w:val="0"/>
          <w:divBdr>
            <w:top w:val="none" w:sz="0" w:space="0" w:color="auto"/>
            <w:left w:val="none" w:sz="0" w:space="0" w:color="auto"/>
            <w:bottom w:val="none" w:sz="0" w:space="0" w:color="auto"/>
            <w:right w:val="none" w:sz="0" w:space="0" w:color="auto"/>
          </w:divBdr>
        </w:div>
        <w:div w:id="290597665">
          <w:marLeft w:val="0"/>
          <w:marRight w:val="0"/>
          <w:marTop w:val="0"/>
          <w:marBottom w:val="0"/>
          <w:divBdr>
            <w:top w:val="none" w:sz="0" w:space="0" w:color="auto"/>
            <w:left w:val="none" w:sz="0" w:space="0" w:color="auto"/>
            <w:bottom w:val="none" w:sz="0" w:space="0" w:color="auto"/>
            <w:right w:val="none" w:sz="0" w:space="0" w:color="auto"/>
          </w:divBdr>
        </w:div>
        <w:div w:id="554969848">
          <w:marLeft w:val="0"/>
          <w:marRight w:val="0"/>
          <w:marTop w:val="0"/>
          <w:marBottom w:val="0"/>
          <w:divBdr>
            <w:top w:val="none" w:sz="0" w:space="0" w:color="auto"/>
            <w:left w:val="none" w:sz="0" w:space="0" w:color="auto"/>
            <w:bottom w:val="none" w:sz="0" w:space="0" w:color="auto"/>
            <w:right w:val="none" w:sz="0" w:space="0" w:color="auto"/>
          </w:divBdr>
        </w:div>
        <w:div w:id="117647351">
          <w:marLeft w:val="0"/>
          <w:marRight w:val="0"/>
          <w:marTop w:val="0"/>
          <w:marBottom w:val="0"/>
          <w:divBdr>
            <w:top w:val="none" w:sz="0" w:space="0" w:color="auto"/>
            <w:left w:val="none" w:sz="0" w:space="0" w:color="auto"/>
            <w:bottom w:val="none" w:sz="0" w:space="0" w:color="auto"/>
            <w:right w:val="none" w:sz="0" w:space="0" w:color="auto"/>
          </w:divBdr>
        </w:div>
        <w:div w:id="919102506">
          <w:marLeft w:val="0"/>
          <w:marRight w:val="0"/>
          <w:marTop w:val="0"/>
          <w:marBottom w:val="0"/>
          <w:divBdr>
            <w:top w:val="none" w:sz="0" w:space="0" w:color="auto"/>
            <w:left w:val="none" w:sz="0" w:space="0" w:color="auto"/>
            <w:bottom w:val="none" w:sz="0" w:space="0" w:color="auto"/>
            <w:right w:val="none" w:sz="0" w:space="0" w:color="auto"/>
          </w:divBdr>
        </w:div>
        <w:div w:id="1112674690">
          <w:marLeft w:val="0"/>
          <w:marRight w:val="0"/>
          <w:marTop w:val="0"/>
          <w:marBottom w:val="0"/>
          <w:divBdr>
            <w:top w:val="none" w:sz="0" w:space="0" w:color="auto"/>
            <w:left w:val="none" w:sz="0" w:space="0" w:color="auto"/>
            <w:bottom w:val="none" w:sz="0" w:space="0" w:color="auto"/>
            <w:right w:val="none" w:sz="0" w:space="0" w:color="auto"/>
          </w:divBdr>
        </w:div>
        <w:div w:id="930429871">
          <w:marLeft w:val="0"/>
          <w:marRight w:val="0"/>
          <w:marTop w:val="0"/>
          <w:marBottom w:val="0"/>
          <w:divBdr>
            <w:top w:val="none" w:sz="0" w:space="0" w:color="auto"/>
            <w:left w:val="none" w:sz="0" w:space="0" w:color="auto"/>
            <w:bottom w:val="none" w:sz="0" w:space="0" w:color="auto"/>
            <w:right w:val="none" w:sz="0" w:space="0" w:color="auto"/>
          </w:divBdr>
        </w:div>
        <w:div w:id="1320645937">
          <w:marLeft w:val="0"/>
          <w:marRight w:val="0"/>
          <w:marTop w:val="0"/>
          <w:marBottom w:val="0"/>
          <w:divBdr>
            <w:top w:val="none" w:sz="0" w:space="0" w:color="auto"/>
            <w:left w:val="none" w:sz="0" w:space="0" w:color="auto"/>
            <w:bottom w:val="none" w:sz="0" w:space="0" w:color="auto"/>
            <w:right w:val="none" w:sz="0" w:space="0" w:color="auto"/>
          </w:divBdr>
        </w:div>
        <w:div w:id="3827473">
          <w:marLeft w:val="0"/>
          <w:marRight w:val="0"/>
          <w:marTop w:val="0"/>
          <w:marBottom w:val="0"/>
          <w:divBdr>
            <w:top w:val="none" w:sz="0" w:space="0" w:color="auto"/>
            <w:left w:val="none" w:sz="0" w:space="0" w:color="auto"/>
            <w:bottom w:val="none" w:sz="0" w:space="0" w:color="auto"/>
            <w:right w:val="none" w:sz="0" w:space="0" w:color="auto"/>
          </w:divBdr>
        </w:div>
        <w:div w:id="352415430">
          <w:marLeft w:val="0"/>
          <w:marRight w:val="0"/>
          <w:marTop w:val="0"/>
          <w:marBottom w:val="0"/>
          <w:divBdr>
            <w:top w:val="none" w:sz="0" w:space="0" w:color="auto"/>
            <w:left w:val="none" w:sz="0" w:space="0" w:color="auto"/>
            <w:bottom w:val="none" w:sz="0" w:space="0" w:color="auto"/>
            <w:right w:val="none" w:sz="0" w:space="0" w:color="auto"/>
          </w:divBdr>
        </w:div>
        <w:div w:id="1219517937">
          <w:marLeft w:val="0"/>
          <w:marRight w:val="0"/>
          <w:marTop w:val="0"/>
          <w:marBottom w:val="0"/>
          <w:divBdr>
            <w:top w:val="none" w:sz="0" w:space="0" w:color="auto"/>
            <w:left w:val="none" w:sz="0" w:space="0" w:color="auto"/>
            <w:bottom w:val="none" w:sz="0" w:space="0" w:color="auto"/>
            <w:right w:val="none" w:sz="0" w:space="0" w:color="auto"/>
          </w:divBdr>
        </w:div>
        <w:div w:id="205455707">
          <w:marLeft w:val="0"/>
          <w:marRight w:val="0"/>
          <w:marTop w:val="0"/>
          <w:marBottom w:val="0"/>
          <w:divBdr>
            <w:top w:val="none" w:sz="0" w:space="0" w:color="auto"/>
            <w:left w:val="none" w:sz="0" w:space="0" w:color="auto"/>
            <w:bottom w:val="none" w:sz="0" w:space="0" w:color="auto"/>
            <w:right w:val="none" w:sz="0" w:space="0" w:color="auto"/>
          </w:divBdr>
        </w:div>
      </w:divsChild>
    </w:div>
    <w:div w:id="626424845">
      <w:bodyDiv w:val="1"/>
      <w:marLeft w:val="0"/>
      <w:marRight w:val="0"/>
      <w:marTop w:val="0"/>
      <w:marBottom w:val="0"/>
      <w:divBdr>
        <w:top w:val="none" w:sz="0" w:space="0" w:color="auto"/>
        <w:left w:val="none" w:sz="0" w:space="0" w:color="auto"/>
        <w:bottom w:val="none" w:sz="0" w:space="0" w:color="auto"/>
        <w:right w:val="none" w:sz="0" w:space="0" w:color="auto"/>
      </w:divBdr>
    </w:div>
    <w:div w:id="711736856">
      <w:bodyDiv w:val="1"/>
      <w:marLeft w:val="0"/>
      <w:marRight w:val="0"/>
      <w:marTop w:val="0"/>
      <w:marBottom w:val="0"/>
      <w:divBdr>
        <w:top w:val="none" w:sz="0" w:space="0" w:color="auto"/>
        <w:left w:val="none" w:sz="0" w:space="0" w:color="auto"/>
        <w:bottom w:val="none" w:sz="0" w:space="0" w:color="auto"/>
        <w:right w:val="none" w:sz="0" w:space="0" w:color="auto"/>
      </w:divBdr>
      <w:divsChild>
        <w:div w:id="49350879">
          <w:marLeft w:val="0"/>
          <w:marRight w:val="0"/>
          <w:marTop w:val="0"/>
          <w:marBottom w:val="0"/>
          <w:divBdr>
            <w:top w:val="none" w:sz="0" w:space="0" w:color="auto"/>
            <w:left w:val="none" w:sz="0" w:space="0" w:color="auto"/>
            <w:bottom w:val="none" w:sz="0" w:space="0" w:color="auto"/>
            <w:right w:val="none" w:sz="0" w:space="0" w:color="auto"/>
          </w:divBdr>
        </w:div>
        <w:div w:id="1410418767">
          <w:marLeft w:val="0"/>
          <w:marRight w:val="0"/>
          <w:marTop w:val="0"/>
          <w:marBottom w:val="0"/>
          <w:divBdr>
            <w:top w:val="none" w:sz="0" w:space="0" w:color="auto"/>
            <w:left w:val="none" w:sz="0" w:space="0" w:color="auto"/>
            <w:bottom w:val="none" w:sz="0" w:space="0" w:color="auto"/>
            <w:right w:val="none" w:sz="0" w:space="0" w:color="auto"/>
          </w:divBdr>
        </w:div>
        <w:div w:id="363214181">
          <w:marLeft w:val="0"/>
          <w:marRight w:val="0"/>
          <w:marTop w:val="0"/>
          <w:marBottom w:val="0"/>
          <w:divBdr>
            <w:top w:val="none" w:sz="0" w:space="0" w:color="auto"/>
            <w:left w:val="none" w:sz="0" w:space="0" w:color="auto"/>
            <w:bottom w:val="none" w:sz="0" w:space="0" w:color="auto"/>
            <w:right w:val="none" w:sz="0" w:space="0" w:color="auto"/>
          </w:divBdr>
        </w:div>
        <w:div w:id="79564863">
          <w:marLeft w:val="0"/>
          <w:marRight w:val="0"/>
          <w:marTop w:val="0"/>
          <w:marBottom w:val="0"/>
          <w:divBdr>
            <w:top w:val="none" w:sz="0" w:space="0" w:color="auto"/>
            <w:left w:val="none" w:sz="0" w:space="0" w:color="auto"/>
            <w:bottom w:val="none" w:sz="0" w:space="0" w:color="auto"/>
            <w:right w:val="none" w:sz="0" w:space="0" w:color="auto"/>
          </w:divBdr>
        </w:div>
        <w:div w:id="1054238747">
          <w:marLeft w:val="0"/>
          <w:marRight w:val="0"/>
          <w:marTop w:val="0"/>
          <w:marBottom w:val="0"/>
          <w:divBdr>
            <w:top w:val="none" w:sz="0" w:space="0" w:color="auto"/>
            <w:left w:val="none" w:sz="0" w:space="0" w:color="auto"/>
            <w:bottom w:val="none" w:sz="0" w:space="0" w:color="auto"/>
            <w:right w:val="none" w:sz="0" w:space="0" w:color="auto"/>
          </w:divBdr>
        </w:div>
        <w:div w:id="197863771">
          <w:marLeft w:val="0"/>
          <w:marRight w:val="0"/>
          <w:marTop w:val="0"/>
          <w:marBottom w:val="0"/>
          <w:divBdr>
            <w:top w:val="none" w:sz="0" w:space="0" w:color="auto"/>
            <w:left w:val="none" w:sz="0" w:space="0" w:color="auto"/>
            <w:bottom w:val="none" w:sz="0" w:space="0" w:color="auto"/>
            <w:right w:val="none" w:sz="0" w:space="0" w:color="auto"/>
          </w:divBdr>
        </w:div>
      </w:divsChild>
    </w:div>
    <w:div w:id="854464578">
      <w:bodyDiv w:val="1"/>
      <w:marLeft w:val="0"/>
      <w:marRight w:val="0"/>
      <w:marTop w:val="0"/>
      <w:marBottom w:val="0"/>
      <w:divBdr>
        <w:top w:val="none" w:sz="0" w:space="0" w:color="auto"/>
        <w:left w:val="none" w:sz="0" w:space="0" w:color="auto"/>
        <w:bottom w:val="none" w:sz="0" w:space="0" w:color="auto"/>
        <w:right w:val="none" w:sz="0" w:space="0" w:color="auto"/>
      </w:divBdr>
      <w:divsChild>
        <w:div w:id="1678731544">
          <w:marLeft w:val="0"/>
          <w:marRight w:val="0"/>
          <w:marTop w:val="0"/>
          <w:marBottom w:val="0"/>
          <w:divBdr>
            <w:top w:val="none" w:sz="0" w:space="0" w:color="auto"/>
            <w:left w:val="none" w:sz="0" w:space="0" w:color="auto"/>
            <w:bottom w:val="none" w:sz="0" w:space="0" w:color="auto"/>
            <w:right w:val="none" w:sz="0" w:space="0" w:color="auto"/>
          </w:divBdr>
        </w:div>
        <w:div w:id="1662462353">
          <w:marLeft w:val="0"/>
          <w:marRight w:val="0"/>
          <w:marTop w:val="0"/>
          <w:marBottom w:val="0"/>
          <w:divBdr>
            <w:top w:val="none" w:sz="0" w:space="0" w:color="auto"/>
            <w:left w:val="none" w:sz="0" w:space="0" w:color="auto"/>
            <w:bottom w:val="none" w:sz="0" w:space="0" w:color="auto"/>
            <w:right w:val="none" w:sz="0" w:space="0" w:color="auto"/>
          </w:divBdr>
        </w:div>
        <w:div w:id="1137338815">
          <w:marLeft w:val="0"/>
          <w:marRight w:val="0"/>
          <w:marTop w:val="0"/>
          <w:marBottom w:val="0"/>
          <w:divBdr>
            <w:top w:val="none" w:sz="0" w:space="0" w:color="auto"/>
            <w:left w:val="none" w:sz="0" w:space="0" w:color="auto"/>
            <w:bottom w:val="none" w:sz="0" w:space="0" w:color="auto"/>
            <w:right w:val="none" w:sz="0" w:space="0" w:color="auto"/>
          </w:divBdr>
        </w:div>
        <w:div w:id="1707372212">
          <w:marLeft w:val="0"/>
          <w:marRight w:val="0"/>
          <w:marTop w:val="0"/>
          <w:marBottom w:val="0"/>
          <w:divBdr>
            <w:top w:val="none" w:sz="0" w:space="0" w:color="auto"/>
            <w:left w:val="none" w:sz="0" w:space="0" w:color="auto"/>
            <w:bottom w:val="none" w:sz="0" w:space="0" w:color="auto"/>
            <w:right w:val="none" w:sz="0" w:space="0" w:color="auto"/>
          </w:divBdr>
        </w:div>
        <w:div w:id="394545181">
          <w:marLeft w:val="0"/>
          <w:marRight w:val="0"/>
          <w:marTop w:val="0"/>
          <w:marBottom w:val="0"/>
          <w:divBdr>
            <w:top w:val="none" w:sz="0" w:space="0" w:color="auto"/>
            <w:left w:val="none" w:sz="0" w:space="0" w:color="auto"/>
            <w:bottom w:val="none" w:sz="0" w:space="0" w:color="auto"/>
            <w:right w:val="none" w:sz="0" w:space="0" w:color="auto"/>
          </w:divBdr>
        </w:div>
        <w:div w:id="383452532">
          <w:marLeft w:val="0"/>
          <w:marRight w:val="0"/>
          <w:marTop w:val="0"/>
          <w:marBottom w:val="0"/>
          <w:divBdr>
            <w:top w:val="none" w:sz="0" w:space="0" w:color="auto"/>
            <w:left w:val="none" w:sz="0" w:space="0" w:color="auto"/>
            <w:bottom w:val="none" w:sz="0" w:space="0" w:color="auto"/>
            <w:right w:val="none" w:sz="0" w:space="0" w:color="auto"/>
          </w:divBdr>
        </w:div>
        <w:div w:id="1286351185">
          <w:marLeft w:val="0"/>
          <w:marRight w:val="0"/>
          <w:marTop w:val="0"/>
          <w:marBottom w:val="0"/>
          <w:divBdr>
            <w:top w:val="none" w:sz="0" w:space="0" w:color="auto"/>
            <w:left w:val="none" w:sz="0" w:space="0" w:color="auto"/>
            <w:bottom w:val="none" w:sz="0" w:space="0" w:color="auto"/>
            <w:right w:val="none" w:sz="0" w:space="0" w:color="auto"/>
          </w:divBdr>
        </w:div>
        <w:div w:id="711225408">
          <w:marLeft w:val="0"/>
          <w:marRight w:val="0"/>
          <w:marTop w:val="0"/>
          <w:marBottom w:val="0"/>
          <w:divBdr>
            <w:top w:val="none" w:sz="0" w:space="0" w:color="auto"/>
            <w:left w:val="none" w:sz="0" w:space="0" w:color="auto"/>
            <w:bottom w:val="none" w:sz="0" w:space="0" w:color="auto"/>
            <w:right w:val="none" w:sz="0" w:space="0" w:color="auto"/>
          </w:divBdr>
        </w:div>
        <w:div w:id="1936935298">
          <w:marLeft w:val="0"/>
          <w:marRight w:val="0"/>
          <w:marTop w:val="0"/>
          <w:marBottom w:val="0"/>
          <w:divBdr>
            <w:top w:val="none" w:sz="0" w:space="0" w:color="auto"/>
            <w:left w:val="none" w:sz="0" w:space="0" w:color="auto"/>
            <w:bottom w:val="none" w:sz="0" w:space="0" w:color="auto"/>
            <w:right w:val="none" w:sz="0" w:space="0" w:color="auto"/>
          </w:divBdr>
        </w:div>
        <w:div w:id="556210001">
          <w:marLeft w:val="0"/>
          <w:marRight w:val="0"/>
          <w:marTop w:val="0"/>
          <w:marBottom w:val="0"/>
          <w:divBdr>
            <w:top w:val="none" w:sz="0" w:space="0" w:color="auto"/>
            <w:left w:val="none" w:sz="0" w:space="0" w:color="auto"/>
            <w:bottom w:val="none" w:sz="0" w:space="0" w:color="auto"/>
            <w:right w:val="none" w:sz="0" w:space="0" w:color="auto"/>
          </w:divBdr>
        </w:div>
        <w:div w:id="2064478543">
          <w:marLeft w:val="0"/>
          <w:marRight w:val="0"/>
          <w:marTop w:val="0"/>
          <w:marBottom w:val="0"/>
          <w:divBdr>
            <w:top w:val="none" w:sz="0" w:space="0" w:color="auto"/>
            <w:left w:val="none" w:sz="0" w:space="0" w:color="auto"/>
            <w:bottom w:val="none" w:sz="0" w:space="0" w:color="auto"/>
            <w:right w:val="none" w:sz="0" w:space="0" w:color="auto"/>
          </w:divBdr>
        </w:div>
        <w:div w:id="2143689500">
          <w:marLeft w:val="0"/>
          <w:marRight w:val="0"/>
          <w:marTop w:val="0"/>
          <w:marBottom w:val="0"/>
          <w:divBdr>
            <w:top w:val="none" w:sz="0" w:space="0" w:color="auto"/>
            <w:left w:val="none" w:sz="0" w:space="0" w:color="auto"/>
            <w:bottom w:val="none" w:sz="0" w:space="0" w:color="auto"/>
            <w:right w:val="none" w:sz="0" w:space="0" w:color="auto"/>
          </w:divBdr>
        </w:div>
        <w:div w:id="436146601">
          <w:marLeft w:val="0"/>
          <w:marRight w:val="0"/>
          <w:marTop w:val="0"/>
          <w:marBottom w:val="0"/>
          <w:divBdr>
            <w:top w:val="none" w:sz="0" w:space="0" w:color="auto"/>
            <w:left w:val="none" w:sz="0" w:space="0" w:color="auto"/>
            <w:bottom w:val="none" w:sz="0" w:space="0" w:color="auto"/>
            <w:right w:val="none" w:sz="0" w:space="0" w:color="auto"/>
          </w:divBdr>
        </w:div>
        <w:div w:id="2123186217">
          <w:marLeft w:val="0"/>
          <w:marRight w:val="0"/>
          <w:marTop w:val="0"/>
          <w:marBottom w:val="0"/>
          <w:divBdr>
            <w:top w:val="none" w:sz="0" w:space="0" w:color="auto"/>
            <w:left w:val="none" w:sz="0" w:space="0" w:color="auto"/>
            <w:bottom w:val="none" w:sz="0" w:space="0" w:color="auto"/>
            <w:right w:val="none" w:sz="0" w:space="0" w:color="auto"/>
          </w:divBdr>
        </w:div>
        <w:div w:id="1834954515">
          <w:marLeft w:val="0"/>
          <w:marRight w:val="0"/>
          <w:marTop w:val="0"/>
          <w:marBottom w:val="0"/>
          <w:divBdr>
            <w:top w:val="none" w:sz="0" w:space="0" w:color="auto"/>
            <w:left w:val="none" w:sz="0" w:space="0" w:color="auto"/>
            <w:bottom w:val="none" w:sz="0" w:space="0" w:color="auto"/>
            <w:right w:val="none" w:sz="0" w:space="0" w:color="auto"/>
          </w:divBdr>
        </w:div>
        <w:div w:id="218437673">
          <w:marLeft w:val="0"/>
          <w:marRight w:val="0"/>
          <w:marTop w:val="0"/>
          <w:marBottom w:val="0"/>
          <w:divBdr>
            <w:top w:val="none" w:sz="0" w:space="0" w:color="auto"/>
            <w:left w:val="none" w:sz="0" w:space="0" w:color="auto"/>
            <w:bottom w:val="none" w:sz="0" w:space="0" w:color="auto"/>
            <w:right w:val="none" w:sz="0" w:space="0" w:color="auto"/>
          </w:divBdr>
        </w:div>
        <w:div w:id="1979455359">
          <w:marLeft w:val="0"/>
          <w:marRight w:val="0"/>
          <w:marTop w:val="0"/>
          <w:marBottom w:val="0"/>
          <w:divBdr>
            <w:top w:val="none" w:sz="0" w:space="0" w:color="auto"/>
            <w:left w:val="none" w:sz="0" w:space="0" w:color="auto"/>
            <w:bottom w:val="none" w:sz="0" w:space="0" w:color="auto"/>
            <w:right w:val="none" w:sz="0" w:space="0" w:color="auto"/>
          </w:divBdr>
        </w:div>
        <w:div w:id="1665010401">
          <w:marLeft w:val="0"/>
          <w:marRight w:val="0"/>
          <w:marTop w:val="0"/>
          <w:marBottom w:val="0"/>
          <w:divBdr>
            <w:top w:val="none" w:sz="0" w:space="0" w:color="auto"/>
            <w:left w:val="none" w:sz="0" w:space="0" w:color="auto"/>
            <w:bottom w:val="none" w:sz="0" w:space="0" w:color="auto"/>
            <w:right w:val="none" w:sz="0" w:space="0" w:color="auto"/>
          </w:divBdr>
        </w:div>
        <w:div w:id="1924073189">
          <w:marLeft w:val="0"/>
          <w:marRight w:val="0"/>
          <w:marTop w:val="0"/>
          <w:marBottom w:val="0"/>
          <w:divBdr>
            <w:top w:val="none" w:sz="0" w:space="0" w:color="auto"/>
            <w:left w:val="none" w:sz="0" w:space="0" w:color="auto"/>
            <w:bottom w:val="none" w:sz="0" w:space="0" w:color="auto"/>
            <w:right w:val="none" w:sz="0" w:space="0" w:color="auto"/>
          </w:divBdr>
        </w:div>
        <w:div w:id="390620637">
          <w:marLeft w:val="0"/>
          <w:marRight w:val="0"/>
          <w:marTop w:val="0"/>
          <w:marBottom w:val="0"/>
          <w:divBdr>
            <w:top w:val="none" w:sz="0" w:space="0" w:color="auto"/>
            <w:left w:val="none" w:sz="0" w:space="0" w:color="auto"/>
            <w:bottom w:val="none" w:sz="0" w:space="0" w:color="auto"/>
            <w:right w:val="none" w:sz="0" w:space="0" w:color="auto"/>
          </w:divBdr>
        </w:div>
        <w:div w:id="1927569443">
          <w:marLeft w:val="0"/>
          <w:marRight w:val="0"/>
          <w:marTop w:val="0"/>
          <w:marBottom w:val="0"/>
          <w:divBdr>
            <w:top w:val="none" w:sz="0" w:space="0" w:color="auto"/>
            <w:left w:val="none" w:sz="0" w:space="0" w:color="auto"/>
            <w:bottom w:val="none" w:sz="0" w:space="0" w:color="auto"/>
            <w:right w:val="none" w:sz="0" w:space="0" w:color="auto"/>
          </w:divBdr>
        </w:div>
        <w:div w:id="1137718332">
          <w:marLeft w:val="0"/>
          <w:marRight w:val="0"/>
          <w:marTop w:val="0"/>
          <w:marBottom w:val="0"/>
          <w:divBdr>
            <w:top w:val="none" w:sz="0" w:space="0" w:color="auto"/>
            <w:left w:val="none" w:sz="0" w:space="0" w:color="auto"/>
            <w:bottom w:val="none" w:sz="0" w:space="0" w:color="auto"/>
            <w:right w:val="none" w:sz="0" w:space="0" w:color="auto"/>
          </w:divBdr>
        </w:div>
        <w:div w:id="1988438985">
          <w:marLeft w:val="0"/>
          <w:marRight w:val="0"/>
          <w:marTop w:val="0"/>
          <w:marBottom w:val="0"/>
          <w:divBdr>
            <w:top w:val="none" w:sz="0" w:space="0" w:color="auto"/>
            <w:left w:val="none" w:sz="0" w:space="0" w:color="auto"/>
            <w:bottom w:val="none" w:sz="0" w:space="0" w:color="auto"/>
            <w:right w:val="none" w:sz="0" w:space="0" w:color="auto"/>
          </w:divBdr>
        </w:div>
        <w:div w:id="1428111925">
          <w:marLeft w:val="0"/>
          <w:marRight w:val="0"/>
          <w:marTop w:val="0"/>
          <w:marBottom w:val="0"/>
          <w:divBdr>
            <w:top w:val="none" w:sz="0" w:space="0" w:color="auto"/>
            <w:left w:val="none" w:sz="0" w:space="0" w:color="auto"/>
            <w:bottom w:val="none" w:sz="0" w:space="0" w:color="auto"/>
            <w:right w:val="none" w:sz="0" w:space="0" w:color="auto"/>
          </w:divBdr>
        </w:div>
        <w:div w:id="179242825">
          <w:marLeft w:val="0"/>
          <w:marRight w:val="0"/>
          <w:marTop w:val="0"/>
          <w:marBottom w:val="0"/>
          <w:divBdr>
            <w:top w:val="none" w:sz="0" w:space="0" w:color="auto"/>
            <w:left w:val="none" w:sz="0" w:space="0" w:color="auto"/>
            <w:bottom w:val="none" w:sz="0" w:space="0" w:color="auto"/>
            <w:right w:val="none" w:sz="0" w:space="0" w:color="auto"/>
          </w:divBdr>
        </w:div>
        <w:div w:id="232282439">
          <w:marLeft w:val="0"/>
          <w:marRight w:val="0"/>
          <w:marTop w:val="0"/>
          <w:marBottom w:val="0"/>
          <w:divBdr>
            <w:top w:val="none" w:sz="0" w:space="0" w:color="auto"/>
            <w:left w:val="none" w:sz="0" w:space="0" w:color="auto"/>
            <w:bottom w:val="none" w:sz="0" w:space="0" w:color="auto"/>
            <w:right w:val="none" w:sz="0" w:space="0" w:color="auto"/>
          </w:divBdr>
        </w:div>
        <w:div w:id="489061368">
          <w:marLeft w:val="0"/>
          <w:marRight w:val="0"/>
          <w:marTop w:val="0"/>
          <w:marBottom w:val="0"/>
          <w:divBdr>
            <w:top w:val="none" w:sz="0" w:space="0" w:color="auto"/>
            <w:left w:val="none" w:sz="0" w:space="0" w:color="auto"/>
            <w:bottom w:val="none" w:sz="0" w:space="0" w:color="auto"/>
            <w:right w:val="none" w:sz="0" w:space="0" w:color="auto"/>
          </w:divBdr>
        </w:div>
        <w:div w:id="333457287">
          <w:marLeft w:val="0"/>
          <w:marRight w:val="0"/>
          <w:marTop w:val="0"/>
          <w:marBottom w:val="0"/>
          <w:divBdr>
            <w:top w:val="none" w:sz="0" w:space="0" w:color="auto"/>
            <w:left w:val="none" w:sz="0" w:space="0" w:color="auto"/>
            <w:bottom w:val="none" w:sz="0" w:space="0" w:color="auto"/>
            <w:right w:val="none" w:sz="0" w:space="0" w:color="auto"/>
          </w:divBdr>
        </w:div>
        <w:div w:id="1811091002">
          <w:marLeft w:val="0"/>
          <w:marRight w:val="0"/>
          <w:marTop w:val="0"/>
          <w:marBottom w:val="0"/>
          <w:divBdr>
            <w:top w:val="none" w:sz="0" w:space="0" w:color="auto"/>
            <w:left w:val="none" w:sz="0" w:space="0" w:color="auto"/>
            <w:bottom w:val="none" w:sz="0" w:space="0" w:color="auto"/>
            <w:right w:val="none" w:sz="0" w:space="0" w:color="auto"/>
          </w:divBdr>
        </w:div>
        <w:div w:id="1430856408">
          <w:marLeft w:val="0"/>
          <w:marRight w:val="0"/>
          <w:marTop w:val="0"/>
          <w:marBottom w:val="0"/>
          <w:divBdr>
            <w:top w:val="none" w:sz="0" w:space="0" w:color="auto"/>
            <w:left w:val="none" w:sz="0" w:space="0" w:color="auto"/>
            <w:bottom w:val="none" w:sz="0" w:space="0" w:color="auto"/>
            <w:right w:val="none" w:sz="0" w:space="0" w:color="auto"/>
          </w:divBdr>
        </w:div>
        <w:div w:id="1106267628">
          <w:marLeft w:val="0"/>
          <w:marRight w:val="0"/>
          <w:marTop w:val="0"/>
          <w:marBottom w:val="0"/>
          <w:divBdr>
            <w:top w:val="none" w:sz="0" w:space="0" w:color="auto"/>
            <w:left w:val="none" w:sz="0" w:space="0" w:color="auto"/>
            <w:bottom w:val="none" w:sz="0" w:space="0" w:color="auto"/>
            <w:right w:val="none" w:sz="0" w:space="0" w:color="auto"/>
          </w:divBdr>
        </w:div>
        <w:div w:id="42946080">
          <w:marLeft w:val="0"/>
          <w:marRight w:val="0"/>
          <w:marTop w:val="0"/>
          <w:marBottom w:val="0"/>
          <w:divBdr>
            <w:top w:val="none" w:sz="0" w:space="0" w:color="auto"/>
            <w:left w:val="none" w:sz="0" w:space="0" w:color="auto"/>
            <w:bottom w:val="none" w:sz="0" w:space="0" w:color="auto"/>
            <w:right w:val="none" w:sz="0" w:space="0" w:color="auto"/>
          </w:divBdr>
        </w:div>
        <w:div w:id="978341611">
          <w:marLeft w:val="0"/>
          <w:marRight w:val="0"/>
          <w:marTop w:val="0"/>
          <w:marBottom w:val="0"/>
          <w:divBdr>
            <w:top w:val="none" w:sz="0" w:space="0" w:color="auto"/>
            <w:left w:val="none" w:sz="0" w:space="0" w:color="auto"/>
            <w:bottom w:val="none" w:sz="0" w:space="0" w:color="auto"/>
            <w:right w:val="none" w:sz="0" w:space="0" w:color="auto"/>
          </w:divBdr>
        </w:div>
      </w:divsChild>
    </w:div>
    <w:div w:id="855122483">
      <w:bodyDiv w:val="1"/>
      <w:marLeft w:val="0"/>
      <w:marRight w:val="0"/>
      <w:marTop w:val="0"/>
      <w:marBottom w:val="0"/>
      <w:divBdr>
        <w:top w:val="none" w:sz="0" w:space="0" w:color="auto"/>
        <w:left w:val="none" w:sz="0" w:space="0" w:color="auto"/>
        <w:bottom w:val="none" w:sz="0" w:space="0" w:color="auto"/>
        <w:right w:val="none" w:sz="0" w:space="0" w:color="auto"/>
      </w:divBdr>
    </w:div>
    <w:div w:id="967124934">
      <w:bodyDiv w:val="1"/>
      <w:marLeft w:val="0"/>
      <w:marRight w:val="0"/>
      <w:marTop w:val="0"/>
      <w:marBottom w:val="0"/>
      <w:divBdr>
        <w:top w:val="none" w:sz="0" w:space="0" w:color="auto"/>
        <w:left w:val="none" w:sz="0" w:space="0" w:color="auto"/>
        <w:bottom w:val="none" w:sz="0" w:space="0" w:color="auto"/>
        <w:right w:val="none" w:sz="0" w:space="0" w:color="auto"/>
      </w:divBdr>
      <w:divsChild>
        <w:div w:id="1675838370">
          <w:marLeft w:val="0"/>
          <w:marRight w:val="0"/>
          <w:marTop w:val="0"/>
          <w:marBottom w:val="0"/>
          <w:divBdr>
            <w:top w:val="none" w:sz="0" w:space="0" w:color="auto"/>
            <w:left w:val="none" w:sz="0" w:space="0" w:color="auto"/>
            <w:bottom w:val="none" w:sz="0" w:space="0" w:color="auto"/>
            <w:right w:val="none" w:sz="0" w:space="0" w:color="auto"/>
          </w:divBdr>
        </w:div>
        <w:div w:id="1060246173">
          <w:marLeft w:val="0"/>
          <w:marRight w:val="0"/>
          <w:marTop w:val="0"/>
          <w:marBottom w:val="0"/>
          <w:divBdr>
            <w:top w:val="none" w:sz="0" w:space="0" w:color="auto"/>
            <w:left w:val="none" w:sz="0" w:space="0" w:color="auto"/>
            <w:bottom w:val="none" w:sz="0" w:space="0" w:color="auto"/>
            <w:right w:val="none" w:sz="0" w:space="0" w:color="auto"/>
          </w:divBdr>
        </w:div>
        <w:div w:id="193734381">
          <w:marLeft w:val="0"/>
          <w:marRight w:val="0"/>
          <w:marTop w:val="0"/>
          <w:marBottom w:val="0"/>
          <w:divBdr>
            <w:top w:val="none" w:sz="0" w:space="0" w:color="auto"/>
            <w:left w:val="none" w:sz="0" w:space="0" w:color="auto"/>
            <w:bottom w:val="none" w:sz="0" w:space="0" w:color="auto"/>
            <w:right w:val="none" w:sz="0" w:space="0" w:color="auto"/>
          </w:divBdr>
        </w:div>
        <w:div w:id="1971662502">
          <w:marLeft w:val="0"/>
          <w:marRight w:val="0"/>
          <w:marTop w:val="0"/>
          <w:marBottom w:val="0"/>
          <w:divBdr>
            <w:top w:val="none" w:sz="0" w:space="0" w:color="auto"/>
            <w:left w:val="none" w:sz="0" w:space="0" w:color="auto"/>
            <w:bottom w:val="none" w:sz="0" w:space="0" w:color="auto"/>
            <w:right w:val="none" w:sz="0" w:space="0" w:color="auto"/>
          </w:divBdr>
        </w:div>
        <w:div w:id="697776776">
          <w:marLeft w:val="0"/>
          <w:marRight w:val="0"/>
          <w:marTop w:val="0"/>
          <w:marBottom w:val="0"/>
          <w:divBdr>
            <w:top w:val="none" w:sz="0" w:space="0" w:color="auto"/>
            <w:left w:val="none" w:sz="0" w:space="0" w:color="auto"/>
            <w:bottom w:val="none" w:sz="0" w:space="0" w:color="auto"/>
            <w:right w:val="none" w:sz="0" w:space="0" w:color="auto"/>
          </w:divBdr>
        </w:div>
        <w:div w:id="235214437">
          <w:marLeft w:val="0"/>
          <w:marRight w:val="0"/>
          <w:marTop w:val="0"/>
          <w:marBottom w:val="0"/>
          <w:divBdr>
            <w:top w:val="none" w:sz="0" w:space="0" w:color="auto"/>
            <w:left w:val="none" w:sz="0" w:space="0" w:color="auto"/>
            <w:bottom w:val="none" w:sz="0" w:space="0" w:color="auto"/>
            <w:right w:val="none" w:sz="0" w:space="0" w:color="auto"/>
          </w:divBdr>
        </w:div>
        <w:div w:id="510609061">
          <w:marLeft w:val="0"/>
          <w:marRight w:val="0"/>
          <w:marTop w:val="0"/>
          <w:marBottom w:val="0"/>
          <w:divBdr>
            <w:top w:val="none" w:sz="0" w:space="0" w:color="auto"/>
            <w:left w:val="none" w:sz="0" w:space="0" w:color="auto"/>
            <w:bottom w:val="none" w:sz="0" w:space="0" w:color="auto"/>
            <w:right w:val="none" w:sz="0" w:space="0" w:color="auto"/>
          </w:divBdr>
        </w:div>
        <w:div w:id="1071734939">
          <w:marLeft w:val="0"/>
          <w:marRight w:val="0"/>
          <w:marTop w:val="0"/>
          <w:marBottom w:val="0"/>
          <w:divBdr>
            <w:top w:val="none" w:sz="0" w:space="0" w:color="auto"/>
            <w:left w:val="none" w:sz="0" w:space="0" w:color="auto"/>
            <w:bottom w:val="none" w:sz="0" w:space="0" w:color="auto"/>
            <w:right w:val="none" w:sz="0" w:space="0" w:color="auto"/>
          </w:divBdr>
        </w:div>
        <w:div w:id="769617905">
          <w:marLeft w:val="0"/>
          <w:marRight w:val="0"/>
          <w:marTop w:val="0"/>
          <w:marBottom w:val="0"/>
          <w:divBdr>
            <w:top w:val="none" w:sz="0" w:space="0" w:color="auto"/>
            <w:left w:val="none" w:sz="0" w:space="0" w:color="auto"/>
            <w:bottom w:val="none" w:sz="0" w:space="0" w:color="auto"/>
            <w:right w:val="none" w:sz="0" w:space="0" w:color="auto"/>
          </w:divBdr>
        </w:div>
        <w:div w:id="732895924">
          <w:marLeft w:val="0"/>
          <w:marRight w:val="0"/>
          <w:marTop w:val="0"/>
          <w:marBottom w:val="0"/>
          <w:divBdr>
            <w:top w:val="none" w:sz="0" w:space="0" w:color="auto"/>
            <w:left w:val="none" w:sz="0" w:space="0" w:color="auto"/>
            <w:bottom w:val="none" w:sz="0" w:space="0" w:color="auto"/>
            <w:right w:val="none" w:sz="0" w:space="0" w:color="auto"/>
          </w:divBdr>
        </w:div>
        <w:div w:id="1776366308">
          <w:marLeft w:val="0"/>
          <w:marRight w:val="0"/>
          <w:marTop w:val="0"/>
          <w:marBottom w:val="0"/>
          <w:divBdr>
            <w:top w:val="none" w:sz="0" w:space="0" w:color="auto"/>
            <w:left w:val="none" w:sz="0" w:space="0" w:color="auto"/>
            <w:bottom w:val="none" w:sz="0" w:space="0" w:color="auto"/>
            <w:right w:val="none" w:sz="0" w:space="0" w:color="auto"/>
          </w:divBdr>
        </w:div>
        <w:div w:id="1591621708">
          <w:marLeft w:val="0"/>
          <w:marRight w:val="0"/>
          <w:marTop w:val="0"/>
          <w:marBottom w:val="0"/>
          <w:divBdr>
            <w:top w:val="none" w:sz="0" w:space="0" w:color="auto"/>
            <w:left w:val="none" w:sz="0" w:space="0" w:color="auto"/>
            <w:bottom w:val="none" w:sz="0" w:space="0" w:color="auto"/>
            <w:right w:val="none" w:sz="0" w:space="0" w:color="auto"/>
          </w:divBdr>
        </w:div>
        <w:div w:id="1403061833">
          <w:marLeft w:val="0"/>
          <w:marRight w:val="0"/>
          <w:marTop w:val="0"/>
          <w:marBottom w:val="0"/>
          <w:divBdr>
            <w:top w:val="none" w:sz="0" w:space="0" w:color="auto"/>
            <w:left w:val="none" w:sz="0" w:space="0" w:color="auto"/>
            <w:bottom w:val="none" w:sz="0" w:space="0" w:color="auto"/>
            <w:right w:val="none" w:sz="0" w:space="0" w:color="auto"/>
          </w:divBdr>
        </w:div>
      </w:divsChild>
    </w:div>
    <w:div w:id="1321696393">
      <w:bodyDiv w:val="1"/>
      <w:marLeft w:val="0"/>
      <w:marRight w:val="0"/>
      <w:marTop w:val="0"/>
      <w:marBottom w:val="0"/>
      <w:divBdr>
        <w:top w:val="none" w:sz="0" w:space="0" w:color="auto"/>
        <w:left w:val="none" w:sz="0" w:space="0" w:color="auto"/>
        <w:bottom w:val="none" w:sz="0" w:space="0" w:color="auto"/>
        <w:right w:val="none" w:sz="0" w:space="0" w:color="auto"/>
      </w:divBdr>
      <w:divsChild>
        <w:div w:id="1309365343">
          <w:marLeft w:val="0"/>
          <w:marRight w:val="0"/>
          <w:marTop w:val="0"/>
          <w:marBottom w:val="0"/>
          <w:divBdr>
            <w:top w:val="none" w:sz="0" w:space="0" w:color="auto"/>
            <w:left w:val="none" w:sz="0" w:space="0" w:color="auto"/>
            <w:bottom w:val="none" w:sz="0" w:space="0" w:color="auto"/>
            <w:right w:val="none" w:sz="0" w:space="0" w:color="auto"/>
          </w:divBdr>
        </w:div>
        <w:div w:id="1908300096">
          <w:marLeft w:val="0"/>
          <w:marRight w:val="0"/>
          <w:marTop w:val="0"/>
          <w:marBottom w:val="0"/>
          <w:divBdr>
            <w:top w:val="none" w:sz="0" w:space="0" w:color="auto"/>
            <w:left w:val="none" w:sz="0" w:space="0" w:color="auto"/>
            <w:bottom w:val="none" w:sz="0" w:space="0" w:color="auto"/>
            <w:right w:val="none" w:sz="0" w:space="0" w:color="auto"/>
          </w:divBdr>
        </w:div>
        <w:div w:id="2114859855">
          <w:marLeft w:val="0"/>
          <w:marRight w:val="0"/>
          <w:marTop w:val="0"/>
          <w:marBottom w:val="0"/>
          <w:divBdr>
            <w:top w:val="none" w:sz="0" w:space="0" w:color="auto"/>
            <w:left w:val="none" w:sz="0" w:space="0" w:color="auto"/>
            <w:bottom w:val="none" w:sz="0" w:space="0" w:color="auto"/>
            <w:right w:val="none" w:sz="0" w:space="0" w:color="auto"/>
          </w:divBdr>
        </w:div>
        <w:div w:id="2007510535">
          <w:marLeft w:val="0"/>
          <w:marRight w:val="0"/>
          <w:marTop w:val="0"/>
          <w:marBottom w:val="0"/>
          <w:divBdr>
            <w:top w:val="none" w:sz="0" w:space="0" w:color="auto"/>
            <w:left w:val="none" w:sz="0" w:space="0" w:color="auto"/>
            <w:bottom w:val="none" w:sz="0" w:space="0" w:color="auto"/>
            <w:right w:val="none" w:sz="0" w:space="0" w:color="auto"/>
          </w:divBdr>
        </w:div>
        <w:div w:id="1704942249">
          <w:marLeft w:val="0"/>
          <w:marRight w:val="0"/>
          <w:marTop w:val="0"/>
          <w:marBottom w:val="0"/>
          <w:divBdr>
            <w:top w:val="none" w:sz="0" w:space="0" w:color="auto"/>
            <w:left w:val="none" w:sz="0" w:space="0" w:color="auto"/>
            <w:bottom w:val="none" w:sz="0" w:space="0" w:color="auto"/>
            <w:right w:val="none" w:sz="0" w:space="0" w:color="auto"/>
          </w:divBdr>
        </w:div>
        <w:div w:id="573204542">
          <w:marLeft w:val="0"/>
          <w:marRight w:val="0"/>
          <w:marTop w:val="0"/>
          <w:marBottom w:val="0"/>
          <w:divBdr>
            <w:top w:val="none" w:sz="0" w:space="0" w:color="auto"/>
            <w:left w:val="none" w:sz="0" w:space="0" w:color="auto"/>
            <w:bottom w:val="none" w:sz="0" w:space="0" w:color="auto"/>
            <w:right w:val="none" w:sz="0" w:space="0" w:color="auto"/>
          </w:divBdr>
        </w:div>
        <w:div w:id="847137274">
          <w:marLeft w:val="0"/>
          <w:marRight w:val="0"/>
          <w:marTop w:val="0"/>
          <w:marBottom w:val="0"/>
          <w:divBdr>
            <w:top w:val="none" w:sz="0" w:space="0" w:color="auto"/>
            <w:left w:val="none" w:sz="0" w:space="0" w:color="auto"/>
            <w:bottom w:val="none" w:sz="0" w:space="0" w:color="auto"/>
            <w:right w:val="none" w:sz="0" w:space="0" w:color="auto"/>
          </w:divBdr>
        </w:div>
        <w:div w:id="707530111">
          <w:marLeft w:val="0"/>
          <w:marRight w:val="0"/>
          <w:marTop w:val="0"/>
          <w:marBottom w:val="0"/>
          <w:divBdr>
            <w:top w:val="none" w:sz="0" w:space="0" w:color="auto"/>
            <w:left w:val="none" w:sz="0" w:space="0" w:color="auto"/>
            <w:bottom w:val="none" w:sz="0" w:space="0" w:color="auto"/>
            <w:right w:val="none" w:sz="0" w:space="0" w:color="auto"/>
          </w:divBdr>
        </w:div>
        <w:div w:id="1301764558">
          <w:marLeft w:val="0"/>
          <w:marRight w:val="0"/>
          <w:marTop w:val="0"/>
          <w:marBottom w:val="0"/>
          <w:divBdr>
            <w:top w:val="none" w:sz="0" w:space="0" w:color="auto"/>
            <w:left w:val="none" w:sz="0" w:space="0" w:color="auto"/>
            <w:bottom w:val="none" w:sz="0" w:space="0" w:color="auto"/>
            <w:right w:val="none" w:sz="0" w:space="0" w:color="auto"/>
          </w:divBdr>
        </w:div>
      </w:divsChild>
    </w:div>
    <w:div w:id="1343816451">
      <w:bodyDiv w:val="1"/>
      <w:marLeft w:val="0"/>
      <w:marRight w:val="0"/>
      <w:marTop w:val="0"/>
      <w:marBottom w:val="0"/>
      <w:divBdr>
        <w:top w:val="none" w:sz="0" w:space="0" w:color="auto"/>
        <w:left w:val="none" w:sz="0" w:space="0" w:color="auto"/>
        <w:bottom w:val="none" w:sz="0" w:space="0" w:color="auto"/>
        <w:right w:val="none" w:sz="0" w:space="0" w:color="auto"/>
      </w:divBdr>
    </w:div>
    <w:div w:id="1477529654">
      <w:bodyDiv w:val="1"/>
      <w:marLeft w:val="0"/>
      <w:marRight w:val="0"/>
      <w:marTop w:val="0"/>
      <w:marBottom w:val="0"/>
      <w:divBdr>
        <w:top w:val="none" w:sz="0" w:space="0" w:color="auto"/>
        <w:left w:val="none" w:sz="0" w:space="0" w:color="auto"/>
        <w:bottom w:val="none" w:sz="0" w:space="0" w:color="auto"/>
        <w:right w:val="none" w:sz="0" w:space="0" w:color="auto"/>
      </w:divBdr>
      <w:divsChild>
        <w:div w:id="428545703">
          <w:marLeft w:val="0"/>
          <w:marRight w:val="0"/>
          <w:marTop w:val="0"/>
          <w:marBottom w:val="0"/>
          <w:divBdr>
            <w:top w:val="none" w:sz="0" w:space="0" w:color="auto"/>
            <w:left w:val="none" w:sz="0" w:space="0" w:color="auto"/>
            <w:bottom w:val="none" w:sz="0" w:space="0" w:color="auto"/>
            <w:right w:val="none" w:sz="0" w:space="0" w:color="auto"/>
          </w:divBdr>
        </w:div>
        <w:div w:id="206449692">
          <w:marLeft w:val="0"/>
          <w:marRight w:val="0"/>
          <w:marTop w:val="0"/>
          <w:marBottom w:val="0"/>
          <w:divBdr>
            <w:top w:val="none" w:sz="0" w:space="0" w:color="auto"/>
            <w:left w:val="none" w:sz="0" w:space="0" w:color="auto"/>
            <w:bottom w:val="none" w:sz="0" w:space="0" w:color="auto"/>
            <w:right w:val="none" w:sz="0" w:space="0" w:color="auto"/>
          </w:divBdr>
        </w:div>
        <w:div w:id="808353427">
          <w:marLeft w:val="0"/>
          <w:marRight w:val="0"/>
          <w:marTop w:val="0"/>
          <w:marBottom w:val="0"/>
          <w:divBdr>
            <w:top w:val="none" w:sz="0" w:space="0" w:color="auto"/>
            <w:left w:val="none" w:sz="0" w:space="0" w:color="auto"/>
            <w:bottom w:val="none" w:sz="0" w:space="0" w:color="auto"/>
            <w:right w:val="none" w:sz="0" w:space="0" w:color="auto"/>
          </w:divBdr>
        </w:div>
        <w:div w:id="121310213">
          <w:marLeft w:val="0"/>
          <w:marRight w:val="0"/>
          <w:marTop w:val="0"/>
          <w:marBottom w:val="0"/>
          <w:divBdr>
            <w:top w:val="none" w:sz="0" w:space="0" w:color="auto"/>
            <w:left w:val="none" w:sz="0" w:space="0" w:color="auto"/>
            <w:bottom w:val="none" w:sz="0" w:space="0" w:color="auto"/>
            <w:right w:val="none" w:sz="0" w:space="0" w:color="auto"/>
          </w:divBdr>
        </w:div>
        <w:div w:id="979768282">
          <w:marLeft w:val="0"/>
          <w:marRight w:val="0"/>
          <w:marTop w:val="0"/>
          <w:marBottom w:val="0"/>
          <w:divBdr>
            <w:top w:val="none" w:sz="0" w:space="0" w:color="auto"/>
            <w:left w:val="none" w:sz="0" w:space="0" w:color="auto"/>
            <w:bottom w:val="none" w:sz="0" w:space="0" w:color="auto"/>
            <w:right w:val="none" w:sz="0" w:space="0" w:color="auto"/>
          </w:divBdr>
        </w:div>
        <w:div w:id="340667733">
          <w:marLeft w:val="0"/>
          <w:marRight w:val="0"/>
          <w:marTop w:val="0"/>
          <w:marBottom w:val="0"/>
          <w:divBdr>
            <w:top w:val="none" w:sz="0" w:space="0" w:color="auto"/>
            <w:left w:val="none" w:sz="0" w:space="0" w:color="auto"/>
            <w:bottom w:val="none" w:sz="0" w:space="0" w:color="auto"/>
            <w:right w:val="none" w:sz="0" w:space="0" w:color="auto"/>
          </w:divBdr>
        </w:div>
        <w:div w:id="737704803">
          <w:marLeft w:val="0"/>
          <w:marRight w:val="0"/>
          <w:marTop w:val="0"/>
          <w:marBottom w:val="0"/>
          <w:divBdr>
            <w:top w:val="none" w:sz="0" w:space="0" w:color="auto"/>
            <w:left w:val="none" w:sz="0" w:space="0" w:color="auto"/>
            <w:bottom w:val="none" w:sz="0" w:space="0" w:color="auto"/>
            <w:right w:val="none" w:sz="0" w:space="0" w:color="auto"/>
          </w:divBdr>
        </w:div>
        <w:div w:id="830682596">
          <w:marLeft w:val="0"/>
          <w:marRight w:val="0"/>
          <w:marTop w:val="0"/>
          <w:marBottom w:val="0"/>
          <w:divBdr>
            <w:top w:val="none" w:sz="0" w:space="0" w:color="auto"/>
            <w:left w:val="none" w:sz="0" w:space="0" w:color="auto"/>
            <w:bottom w:val="none" w:sz="0" w:space="0" w:color="auto"/>
            <w:right w:val="none" w:sz="0" w:space="0" w:color="auto"/>
          </w:divBdr>
        </w:div>
        <w:div w:id="1950115857">
          <w:marLeft w:val="0"/>
          <w:marRight w:val="0"/>
          <w:marTop w:val="0"/>
          <w:marBottom w:val="0"/>
          <w:divBdr>
            <w:top w:val="none" w:sz="0" w:space="0" w:color="auto"/>
            <w:left w:val="none" w:sz="0" w:space="0" w:color="auto"/>
            <w:bottom w:val="none" w:sz="0" w:space="0" w:color="auto"/>
            <w:right w:val="none" w:sz="0" w:space="0" w:color="auto"/>
          </w:divBdr>
        </w:div>
        <w:div w:id="2006975214">
          <w:marLeft w:val="0"/>
          <w:marRight w:val="0"/>
          <w:marTop w:val="0"/>
          <w:marBottom w:val="0"/>
          <w:divBdr>
            <w:top w:val="none" w:sz="0" w:space="0" w:color="auto"/>
            <w:left w:val="none" w:sz="0" w:space="0" w:color="auto"/>
            <w:bottom w:val="none" w:sz="0" w:space="0" w:color="auto"/>
            <w:right w:val="none" w:sz="0" w:space="0" w:color="auto"/>
          </w:divBdr>
        </w:div>
        <w:div w:id="1778523518">
          <w:marLeft w:val="0"/>
          <w:marRight w:val="0"/>
          <w:marTop w:val="0"/>
          <w:marBottom w:val="0"/>
          <w:divBdr>
            <w:top w:val="none" w:sz="0" w:space="0" w:color="auto"/>
            <w:left w:val="none" w:sz="0" w:space="0" w:color="auto"/>
            <w:bottom w:val="none" w:sz="0" w:space="0" w:color="auto"/>
            <w:right w:val="none" w:sz="0" w:space="0" w:color="auto"/>
          </w:divBdr>
        </w:div>
        <w:div w:id="2013753191">
          <w:marLeft w:val="0"/>
          <w:marRight w:val="0"/>
          <w:marTop w:val="0"/>
          <w:marBottom w:val="0"/>
          <w:divBdr>
            <w:top w:val="none" w:sz="0" w:space="0" w:color="auto"/>
            <w:left w:val="none" w:sz="0" w:space="0" w:color="auto"/>
            <w:bottom w:val="none" w:sz="0" w:space="0" w:color="auto"/>
            <w:right w:val="none" w:sz="0" w:space="0" w:color="auto"/>
          </w:divBdr>
        </w:div>
        <w:div w:id="2084444359">
          <w:marLeft w:val="0"/>
          <w:marRight w:val="0"/>
          <w:marTop w:val="0"/>
          <w:marBottom w:val="0"/>
          <w:divBdr>
            <w:top w:val="none" w:sz="0" w:space="0" w:color="auto"/>
            <w:left w:val="none" w:sz="0" w:space="0" w:color="auto"/>
            <w:bottom w:val="none" w:sz="0" w:space="0" w:color="auto"/>
            <w:right w:val="none" w:sz="0" w:space="0" w:color="auto"/>
          </w:divBdr>
        </w:div>
        <w:div w:id="117065026">
          <w:marLeft w:val="0"/>
          <w:marRight w:val="0"/>
          <w:marTop w:val="0"/>
          <w:marBottom w:val="0"/>
          <w:divBdr>
            <w:top w:val="none" w:sz="0" w:space="0" w:color="auto"/>
            <w:left w:val="none" w:sz="0" w:space="0" w:color="auto"/>
            <w:bottom w:val="none" w:sz="0" w:space="0" w:color="auto"/>
            <w:right w:val="none" w:sz="0" w:space="0" w:color="auto"/>
          </w:divBdr>
        </w:div>
        <w:div w:id="274099710">
          <w:marLeft w:val="0"/>
          <w:marRight w:val="0"/>
          <w:marTop w:val="0"/>
          <w:marBottom w:val="0"/>
          <w:divBdr>
            <w:top w:val="none" w:sz="0" w:space="0" w:color="auto"/>
            <w:left w:val="none" w:sz="0" w:space="0" w:color="auto"/>
            <w:bottom w:val="none" w:sz="0" w:space="0" w:color="auto"/>
            <w:right w:val="none" w:sz="0" w:space="0" w:color="auto"/>
          </w:divBdr>
        </w:div>
        <w:div w:id="1360618089">
          <w:marLeft w:val="0"/>
          <w:marRight w:val="0"/>
          <w:marTop w:val="0"/>
          <w:marBottom w:val="0"/>
          <w:divBdr>
            <w:top w:val="none" w:sz="0" w:space="0" w:color="auto"/>
            <w:left w:val="none" w:sz="0" w:space="0" w:color="auto"/>
            <w:bottom w:val="none" w:sz="0" w:space="0" w:color="auto"/>
            <w:right w:val="none" w:sz="0" w:space="0" w:color="auto"/>
          </w:divBdr>
        </w:div>
        <w:div w:id="157814452">
          <w:marLeft w:val="0"/>
          <w:marRight w:val="0"/>
          <w:marTop w:val="0"/>
          <w:marBottom w:val="0"/>
          <w:divBdr>
            <w:top w:val="none" w:sz="0" w:space="0" w:color="auto"/>
            <w:left w:val="none" w:sz="0" w:space="0" w:color="auto"/>
            <w:bottom w:val="none" w:sz="0" w:space="0" w:color="auto"/>
            <w:right w:val="none" w:sz="0" w:space="0" w:color="auto"/>
          </w:divBdr>
        </w:div>
        <w:div w:id="165050425">
          <w:marLeft w:val="0"/>
          <w:marRight w:val="0"/>
          <w:marTop w:val="0"/>
          <w:marBottom w:val="0"/>
          <w:divBdr>
            <w:top w:val="none" w:sz="0" w:space="0" w:color="auto"/>
            <w:left w:val="none" w:sz="0" w:space="0" w:color="auto"/>
            <w:bottom w:val="none" w:sz="0" w:space="0" w:color="auto"/>
            <w:right w:val="none" w:sz="0" w:space="0" w:color="auto"/>
          </w:divBdr>
        </w:div>
        <w:div w:id="1249389213">
          <w:marLeft w:val="0"/>
          <w:marRight w:val="0"/>
          <w:marTop w:val="0"/>
          <w:marBottom w:val="0"/>
          <w:divBdr>
            <w:top w:val="none" w:sz="0" w:space="0" w:color="auto"/>
            <w:left w:val="none" w:sz="0" w:space="0" w:color="auto"/>
            <w:bottom w:val="none" w:sz="0" w:space="0" w:color="auto"/>
            <w:right w:val="none" w:sz="0" w:space="0" w:color="auto"/>
          </w:divBdr>
        </w:div>
        <w:div w:id="1583250222">
          <w:marLeft w:val="0"/>
          <w:marRight w:val="0"/>
          <w:marTop w:val="0"/>
          <w:marBottom w:val="0"/>
          <w:divBdr>
            <w:top w:val="none" w:sz="0" w:space="0" w:color="auto"/>
            <w:left w:val="none" w:sz="0" w:space="0" w:color="auto"/>
            <w:bottom w:val="none" w:sz="0" w:space="0" w:color="auto"/>
            <w:right w:val="none" w:sz="0" w:space="0" w:color="auto"/>
          </w:divBdr>
        </w:div>
        <w:div w:id="1090933726">
          <w:marLeft w:val="0"/>
          <w:marRight w:val="0"/>
          <w:marTop w:val="0"/>
          <w:marBottom w:val="0"/>
          <w:divBdr>
            <w:top w:val="none" w:sz="0" w:space="0" w:color="auto"/>
            <w:left w:val="none" w:sz="0" w:space="0" w:color="auto"/>
            <w:bottom w:val="none" w:sz="0" w:space="0" w:color="auto"/>
            <w:right w:val="none" w:sz="0" w:space="0" w:color="auto"/>
          </w:divBdr>
        </w:div>
        <w:div w:id="464156687">
          <w:marLeft w:val="0"/>
          <w:marRight w:val="0"/>
          <w:marTop w:val="0"/>
          <w:marBottom w:val="0"/>
          <w:divBdr>
            <w:top w:val="none" w:sz="0" w:space="0" w:color="auto"/>
            <w:left w:val="none" w:sz="0" w:space="0" w:color="auto"/>
            <w:bottom w:val="none" w:sz="0" w:space="0" w:color="auto"/>
            <w:right w:val="none" w:sz="0" w:space="0" w:color="auto"/>
          </w:divBdr>
        </w:div>
        <w:div w:id="37320348">
          <w:marLeft w:val="0"/>
          <w:marRight w:val="0"/>
          <w:marTop w:val="0"/>
          <w:marBottom w:val="0"/>
          <w:divBdr>
            <w:top w:val="none" w:sz="0" w:space="0" w:color="auto"/>
            <w:left w:val="none" w:sz="0" w:space="0" w:color="auto"/>
            <w:bottom w:val="none" w:sz="0" w:space="0" w:color="auto"/>
            <w:right w:val="none" w:sz="0" w:space="0" w:color="auto"/>
          </w:divBdr>
        </w:div>
        <w:div w:id="1716731530">
          <w:marLeft w:val="0"/>
          <w:marRight w:val="0"/>
          <w:marTop w:val="0"/>
          <w:marBottom w:val="0"/>
          <w:divBdr>
            <w:top w:val="none" w:sz="0" w:space="0" w:color="auto"/>
            <w:left w:val="none" w:sz="0" w:space="0" w:color="auto"/>
            <w:bottom w:val="none" w:sz="0" w:space="0" w:color="auto"/>
            <w:right w:val="none" w:sz="0" w:space="0" w:color="auto"/>
          </w:divBdr>
        </w:div>
        <w:div w:id="1062557744">
          <w:marLeft w:val="0"/>
          <w:marRight w:val="0"/>
          <w:marTop w:val="0"/>
          <w:marBottom w:val="0"/>
          <w:divBdr>
            <w:top w:val="none" w:sz="0" w:space="0" w:color="auto"/>
            <w:left w:val="none" w:sz="0" w:space="0" w:color="auto"/>
            <w:bottom w:val="none" w:sz="0" w:space="0" w:color="auto"/>
            <w:right w:val="none" w:sz="0" w:space="0" w:color="auto"/>
          </w:divBdr>
        </w:div>
      </w:divsChild>
    </w:div>
    <w:div w:id="1708483833">
      <w:bodyDiv w:val="1"/>
      <w:marLeft w:val="0"/>
      <w:marRight w:val="0"/>
      <w:marTop w:val="0"/>
      <w:marBottom w:val="0"/>
      <w:divBdr>
        <w:top w:val="none" w:sz="0" w:space="0" w:color="auto"/>
        <w:left w:val="none" w:sz="0" w:space="0" w:color="auto"/>
        <w:bottom w:val="none" w:sz="0" w:space="0" w:color="auto"/>
        <w:right w:val="none" w:sz="0" w:space="0" w:color="auto"/>
      </w:divBdr>
      <w:divsChild>
        <w:div w:id="2117171633">
          <w:marLeft w:val="0"/>
          <w:marRight w:val="0"/>
          <w:marTop w:val="0"/>
          <w:marBottom w:val="0"/>
          <w:divBdr>
            <w:top w:val="none" w:sz="0" w:space="0" w:color="auto"/>
            <w:left w:val="none" w:sz="0" w:space="0" w:color="auto"/>
            <w:bottom w:val="none" w:sz="0" w:space="0" w:color="auto"/>
            <w:right w:val="none" w:sz="0" w:space="0" w:color="auto"/>
          </w:divBdr>
        </w:div>
        <w:div w:id="383528814">
          <w:marLeft w:val="0"/>
          <w:marRight w:val="0"/>
          <w:marTop w:val="0"/>
          <w:marBottom w:val="0"/>
          <w:divBdr>
            <w:top w:val="none" w:sz="0" w:space="0" w:color="auto"/>
            <w:left w:val="none" w:sz="0" w:space="0" w:color="auto"/>
            <w:bottom w:val="none" w:sz="0" w:space="0" w:color="auto"/>
            <w:right w:val="none" w:sz="0" w:space="0" w:color="auto"/>
          </w:divBdr>
        </w:div>
        <w:div w:id="938685963">
          <w:marLeft w:val="0"/>
          <w:marRight w:val="0"/>
          <w:marTop w:val="0"/>
          <w:marBottom w:val="0"/>
          <w:divBdr>
            <w:top w:val="none" w:sz="0" w:space="0" w:color="auto"/>
            <w:left w:val="none" w:sz="0" w:space="0" w:color="auto"/>
            <w:bottom w:val="none" w:sz="0" w:space="0" w:color="auto"/>
            <w:right w:val="none" w:sz="0" w:space="0" w:color="auto"/>
          </w:divBdr>
        </w:div>
        <w:div w:id="1253469691">
          <w:marLeft w:val="0"/>
          <w:marRight w:val="0"/>
          <w:marTop w:val="0"/>
          <w:marBottom w:val="0"/>
          <w:divBdr>
            <w:top w:val="none" w:sz="0" w:space="0" w:color="auto"/>
            <w:left w:val="none" w:sz="0" w:space="0" w:color="auto"/>
            <w:bottom w:val="none" w:sz="0" w:space="0" w:color="auto"/>
            <w:right w:val="none" w:sz="0" w:space="0" w:color="auto"/>
          </w:divBdr>
        </w:div>
        <w:div w:id="1744641342">
          <w:marLeft w:val="0"/>
          <w:marRight w:val="0"/>
          <w:marTop w:val="0"/>
          <w:marBottom w:val="0"/>
          <w:divBdr>
            <w:top w:val="none" w:sz="0" w:space="0" w:color="auto"/>
            <w:left w:val="none" w:sz="0" w:space="0" w:color="auto"/>
            <w:bottom w:val="none" w:sz="0" w:space="0" w:color="auto"/>
            <w:right w:val="none" w:sz="0" w:space="0" w:color="auto"/>
          </w:divBdr>
        </w:div>
        <w:div w:id="1712149924">
          <w:marLeft w:val="0"/>
          <w:marRight w:val="0"/>
          <w:marTop w:val="0"/>
          <w:marBottom w:val="0"/>
          <w:divBdr>
            <w:top w:val="none" w:sz="0" w:space="0" w:color="auto"/>
            <w:left w:val="none" w:sz="0" w:space="0" w:color="auto"/>
            <w:bottom w:val="none" w:sz="0" w:space="0" w:color="auto"/>
            <w:right w:val="none" w:sz="0" w:space="0" w:color="auto"/>
          </w:divBdr>
        </w:div>
        <w:div w:id="266159995">
          <w:marLeft w:val="0"/>
          <w:marRight w:val="0"/>
          <w:marTop w:val="0"/>
          <w:marBottom w:val="0"/>
          <w:divBdr>
            <w:top w:val="none" w:sz="0" w:space="0" w:color="auto"/>
            <w:left w:val="none" w:sz="0" w:space="0" w:color="auto"/>
            <w:bottom w:val="none" w:sz="0" w:space="0" w:color="auto"/>
            <w:right w:val="none" w:sz="0" w:space="0" w:color="auto"/>
          </w:divBdr>
        </w:div>
        <w:div w:id="1715545423">
          <w:marLeft w:val="0"/>
          <w:marRight w:val="0"/>
          <w:marTop w:val="0"/>
          <w:marBottom w:val="0"/>
          <w:divBdr>
            <w:top w:val="none" w:sz="0" w:space="0" w:color="auto"/>
            <w:left w:val="none" w:sz="0" w:space="0" w:color="auto"/>
            <w:bottom w:val="none" w:sz="0" w:space="0" w:color="auto"/>
            <w:right w:val="none" w:sz="0" w:space="0" w:color="auto"/>
          </w:divBdr>
        </w:div>
      </w:divsChild>
    </w:div>
    <w:div w:id="2122190362">
      <w:bodyDiv w:val="1"/>
      <w:marLeft w:val="0"/>
      <w:marRight w:val="0"/>
      <w:marTop w:val="0"/>
      <w:marBottom w:val="0"/>
      <w:divBdr>
        <w:top w:val="none" w:sz="0" w:space="0" w:color="auto"/>
        <w:left w:val="none" w:sz="0" w:space="0" w:color="auto"/>
        <w:bottom w:val="none" w:sz="0" w:space="0" w:color="auto"/>
        <w:right w:val="none" w:sz="0" w:space="0" w:color="auto"/>
      </w:divBdr>
      <w:divsChild>
        <w:div w:id="428088012">
          <w:marLeft w:val="0"/>
          <w:marRight w:val="0"/>
          <w:marTop w:val="0"/>
          <w:marBottom w:val="0"/>
          <w:divBdr>
            <w:top w:val="none" w:sz="0" w:space="0" w:color="auto"/>
            <w:left w:val="none" w:sz="0" w:space="0" w:color="auto"/>
            <w:bottom w:val="none" w:sz="0" w:space="0" w:color="auto"/>
            <w:right w:val="none" w:sz="0" w:space="0" w:color="auto"/>
          </w:divBdr>
        </w:div>
        <w:div w:id="349110664">
          <w:marLeft w:val="0"/>
          <w:marRight w:val="0"/>
          <w:marTop w:val="0"/>
          <w:marBottom w:val="0"/>
          <w:divBdr>
            <w:top w:val="none" w:sz="0" w:space="0" w:color="auto"/>
            <w:left w:val="none" w:sz="0" w:space="0" w:color="auto"/>
            <w:bottom w:val="none" w:sz="0" w:space="0" w:color="auto"/>
            <w:right w:val="none" w:sz="0" w:space="0" w:color="auto"/>
          </w:divBdr>
        </w:div>
        <w:div w:id="1135953847">
          <w:marLeft w:val="0"/>
          <w:marRight w:val="0"/>
          <w:marTop w:val="0"/>
          <w:marBottom w:val="0"/>
          <w:divBdr>
            <w:top w:val="none" w:sz="0" w:space="0" w:color="auto"/>
            <w:left w:val="none" w:sz="0" w:space="0" w:color="auto"/>
            <w:bottom w:val="none" w:sz="0" w:space="0" w:color="auto"/>
            <w:right w:val="none" w:sz="0" w:space="0" w:color="auto"/>
          </w:divBdr>
        </w:div>
        <w:div w:id="1725249346">
          <w:marLeft w:val="0"/>
          <w:marRight w:val="0"/>
          <w:marTop w:val="0"/>
          <w:marBottom w:val="0"/>
          <w:divBdr>
            <w:top w:val="none" w:sz="0" w:space="0" w:color="auto"/>
            <w:left w:val="none" w:sz="0" w:space="0" w:color="auto"/>
            <w:bottom w:val="none" w:sz="0" w:space="0" w:color="auto"/>
            <w:right w:val="none" w:sz="0" w:space="0" w:color="auto"/>
          </w:divBdr>
        </w:div>
        <w:div w:id="1836989021">
          <w:marLeft w:val="0"/>
          <w:marRight w:val="0"/>
          <w:marTop w:val="0"/>
          <w:marBottom w:val="0"/>
          <w:divBdr>
            <w:top w:val="none" w:sz="0" w:space="0" w:color="auto"/>
            <w:left w:val="none" w:sz="0" w:space="0" w:color="auto"/>
            <w:bottom w:val="none" w:sz="0" w:space="0" w:color="auto"/>
            <w:right w:val="none" w:sz="0" w:space="0" w:color="auto"/>
          </w:divBdr>
        </w:div>
        <w:div w:id="524252928">
          <w:marLeft w:val="0"/>
          <w:marRight w:val="0"/>
          <w:marTop w:val="0"/>
          <w:marBottom w:val="0"/>
          <w:divBdr>
            <w:top w:val="none" w:sz="0" w:space="0" w:color="auto"/>
            <w:left w:val="none" w:sz="0" w:space="0" w:color="auto"/>
            <w:bottom w:val="none" w:sz="0" w:space="0" w:color="auto"/>
            <w:right w:val="none" w:sz="0" w:space="0" w:color="auto"/>
          </w:divBdr>
        </w:div>
        <w:div w:id="2004317485">
          <w:marLeft w:val="0"/>
          <w:marRight w:val="0"/>
          <w:marTop w:val="0"/>
          <w:marBottom w:val="0"/>
          <w:divBdr>
            <w:top w:val="none" w:sz="0" w:space="0" w:color="auto"/>
            <w:left w:val="none" w:sz="0" w:space="0" w:color="auto"/>
            <w:bottom w:val="none" w:sz="0" w:space="0" w:color="auto"/>
            <w:right w:val="none" w:sz="0" w:space="0" w:color="auto"/>
          </w:divBdr>
        </w:div>
        <w:div w:id="2079402197">
          <w:marLeft w:val="0"/>
          <w:marRight w:val="0"/>
          <w:marTop w:val="0"/>
          <w:marBottom w:val="0"/>
          <w:divBdr>
            <w:top w:val="none" w:sz="0" w:space="0" w:color="auto"/>
            <w:left w:val="none" w:sz="0" w:space="0" w:color="auto"/>
            <w:bottom w:val="none" w:sz="0" w:space="0" w:color="auto"/>
            <w:right w:val="none" w:sz="0" w:space="0" w:color="auto"/>
          </w:divBdr>
        </w:div>
        <w:div w:id="439378555">
          <w:marLeft w:val="0"/>
          <w:marRight w:val="0"/>
          <w:marTop w:val="0"/>
          <w:marBottom w:val="0"/>
          <w:divBdr>
            <w:top w:val="none" w:sz="0" w:space="0" w:color="auto"/>
            <w:left w:val="none" w:sz="0" w:space="0" w:color="auto"/>
            <w:bottom w:val="none" w:sz="0" w:space="0" w:color="auto"/>
            <w:right w:val="none" w:sz="0" w:space="0" w:color="auto"/>
          </w:divBdr>
        </w:div>
        <w:div w:id="919752792">
          <w:marLeft w:val="0"/>
          <w:marRight w:val="0"/>
          <w:marTop w:val="0"/>
          <w:marBottom w:val="0"/>
          <w:divBdr>
            <w:top w:val="none" w:sz="0" w:space="0" w:color="auto"/>
            <w:left w:val="none" w:sz="0" w:space="0" w:color="auto"/>
            <w:bottom w:val="none" w:sz="0" w:space="0" w:color="auto"/>
            <w:right w:val="none" w:sz="0" w:space="0" w:color="auto"/>
          </w:divBdr>
        </w:div>
        <w:div w:id="1851873606">
          <w:marLeft w:val="0"/>
          <w:marRight w:val="0"/>
          <w:marTop w:val="0"/>
          <w:marBottom w:val="0"/>
          <w:divBdr>
            <w:top w:val="none" w:sz="0" w:space="0" w:color="auto"/>
            <w:left w:val="none" w:sz="0" w:space="0" w:color="auto"/>
            <w:bottom w:val="none" w:sz="0" w:space="0" w:color="auto"/>
            <w:right w:val="none" w:sz="0" w:space="0" w:color="auto"/>
          </w:divBdr>
        </w:div>
        <w:div w:id="1834373783">
          <w:marLeft w:val="0"/>
          <w:marRight w:val="0"/>
          <w:marTop w:val="0"/>
          <w:marBottom w:val="0"/>
          <w:divBdr>
            <w:top w:val="none" w:sz="0" w:space="0" w:color="auto"/>
            <w:left w:val="none" w:sz="0" w:space="0" w:color="auto"/>
            <w:bottom w:val="none" w:sz="0" w:space="0" w:color="auto"/>
            <w:right w:val="none" w:sz="0" w:space="0" w:color="auto"/>
          </w:divBdr>
        </w:div>
      </w:divsChild>
    </w:div>
    <w:div w:id="2144345294">
      <w:bodyDiv w:val="1"/>
      <w:marLeft w:val="0"/>
      <w:marRight w:val="0"/>
      <w:marTop w:val="0"/>
      <w:marBottom w:val="0"/>
      <w:divBdr>
        <w:top w:val="none" w:sz="0" w:space="0" w:color="auto"/>
        <w:left w:val="none" w:sz="0" w:space="0" w:color="auto"/>
        <w:bottom w:val="none" w:sz="0" w:space="0" w:color="auto"/>
        <w:right w:val="none" w:sz="0" w:space="0" w:color="auto"/>
      </w:divBdr>
      <w:divsChild>
        <w:div w:id="850147515">
          <w:marLeft w:val="0"/>
          <w:marRight w:val="0"/>
          <w:marTop w:val="0"/>
          <w:marBottom w:val="0"/>
          <w:divBdr>
            <w:top w:val="none" w:sz="0" w:space="0" w:color="auto"/>
            <w:left w:val="none" w:sz="0" w:space="0" w:color="auto"/>
            <w:bottom w:val="none" w:sz="0" w:space="0" w:color="auto"/>
            <w:right w:val="none" w:sz="0" w:space="0" w:color="auto"/>
          </w:divBdr>
        </w:div>
        <w:div w:id="101463893">
          <w:marLeft w:val="0"/>
          <w:marRight w:val="0"/>
          <w:marTop w:val="0"/>
          <w:marBottom w:val="0"/>
          <w:divBdr>
            <w:top w:val="none" w:sz="0" w:space="0" w:color="auto"/>
            <w:left w:val="none" w:sz="0" w:space="0" w:color="auto"/>
            <w:bottom w:val="none" w:sz="0" w:space="0" w:color="auto"/>
            <w:right w:val="none" w:sz="0" w:space="0" w:color="auto"/>
          </w:divBdr>
        </w:div>
        <w:div w:id="146099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BF4B6-DF80-4D36-A259-1306E9A39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3416</TotalTime>
  <Pages>12</Pages>
  <Words>4461</Words>
  <Characters>25434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GrammaTech, Inc.</Company>
  <LinksUpToDate>false</LinksUpToDate>
  <CharactersWithSpaces>29836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jkibler</dc:creator>
  <cp:lastModifiedBy>sokolsky</cp:lastModifiedBy>
  <cp:revision>15</cp:revision>
  <cp:lastPrinted>2011-07-08T15:10:00Z</cp:lastPrinted>
  <dcterms:created xsi:type="dcterms:W3CDTF">2014-01-15T23:45:00Z</dcterms:created>
  <dcterms:modified xsi:type="dcterms:W3CDTF">2014-01-29T06:51:00Z</dcterms:modified>
</cp:coreProperties>
</file>